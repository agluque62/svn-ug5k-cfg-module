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84E" w:rsidRPr="007C2657" w:rsidRDefault="007C2657" w:rsidP="007C2657">
      <w:pPr>
        <w:ind w:left="-1134"/>
        <w:jc w:val="center"/>
        <w:rPr>
          <w:b/>
          <w:sz w:val="32"/>
          <w:szCs w:val="32"/>
        </w:rPr>
      </w:pPr>
      <w:r w:rsidRPr="007C2657">
        <w:rPr>
          <w:b/>
          <w:sz w:val="32"/>
          <w:szCs w:val="32"/>
        </w:rPr>
        <w:t>Interfaz entre módulos pasarela UG5K</w:t>
      </w:r>
    </w:p>
    <w:p w:rsidR="004C0A4A" w:rsidRDefault="004C0A4A" w:rsidP="00886D72">
      <w:pPr>
        <w:pStyle w:val="Ttulo1"/>
        <w:ind w:left="-1134"/>
        <w:rPr>
          <w:highlight w:val="white"/>
        </w:rPr>
      </w:pPr>
      <w:r>
        <w:rPr>
          <w:highlight w:val="white"/>
        </w:rPr>
        <w:t>Introducción</w:t>
      </w:r>
    </w:p>
    <w:p w:rsidR="00E01FA0" w:rsidRDefault="00E01FA0" w:rsidP="004C0A4A">
      <w:pPr>
        <w:ind w:left="-1134"/>
        <w:rPr>
          <w:szCs w:val="20"/>
        </w:rPr>
      </w:pPr>
    </w:p>
    <w:p w:rsidR="004C0A4A" w:rsidRDefault="004C0A4A" w:rsidP="004C0A4A">
      <w:pPr>
        <w:ind w:left="-1134"/>
        <w:rPr>
          <w:szCs w:val="20"/>
        </w:rPr>
      </w:pPr>
      <w:r>
        <w:rPr>
          <w:szCs w:val="20"/>
        </w:rPr>
        <w:t>Consideramos que la pasar</w:t>
      </w:r>
      <w:r w:rsidR="00C85D7A">
        <w:rPr>
          <w:szCs w:val="20"/>
        </w:rPr>
        <w:t>ela Ulises G5000 dispone de cuatro (4</w:t>
      </w:r>
      <w:r>
        <w:rPr>
          <w:szCs w:val="20"/>
        </w:rPr>
        <w:t>) módulos relevantes:</w:t>
      </w:r>
    </w:p>
    <w:p w:rsidR="004C0A4A" w:rsidRDefault="004C0A4A" w:rsidP="004C0A4A">
      <w:pPr>
        <w:pStyle w:val="Prrafodelista"/>
        <w:numPr>
          <w:ilvl w:val="0"/>
          <w:numId w:val="1"/>
        </w:numPr>
        <w:autoSpaceDE w:val="0"/>
        <w:autoSpaceDN w:val="0"/>
        <w:adjustRightInd w:val="0"/>
        <w:rPr>
          <w:szCs w:val="20"/>
        </w:rPr>
      </w:pPr>
      <w:r>
        <w:rPr>
          <w:szCs w:val="20"/>
        </w:rPr>
        <w:t>Módulo “VoIP”</w:t>
      </w:r>
      <w:r w:rsidR="00666060">
        <w:rPr>
          <w:szCs w:val="20"/>
        </w:rPr>
        <w:t xml:space="preserve"> </w:t>
      </w:r>
      <w:r w:rsidR="00C85D7A">
        <w:rPr>
          <w:szCs w:val="20"/>
        </w:rPr>
        <w:t>o “Núcleo”</w:t>
      </w:r>
      <w:r w:rsidR="00666060">
        <w:rPr>
          <w:szCs w:val="20"/>
        </w:rPr>
        <w:t>,</w:t>
      </w:r>
    </w:p>
    <w:p w:rsidR="004C0A4A" w:rsidRDefault="00666060" w:rsidP="004C0A4A">
      <w:pPr>
        <w:pStyle w:val="Prrafodelista"/>
        <w:numPr>
          <w:ilvl w:val="0"/>
          <w:numId w:val="1"/>
        </w:numPr>
        <w:autoSpaceDE w:val="0"/>
        <w:autoSpaceDN w:val="0"/>
        <w:adjustRightInd w:val="0"/>
        <w:rPr>
          <w:szCs w:val="20"/>
        </w:rPr>
      </w:pPr>
      <w:r>
        <w:rPr>
          <w:szCs w:val="20"/>
        </w:rPr>
        <w:t>Módulo “Configurador”,</w:t>
      </w:r>
    </w:p>
    <w:p w:rsidR="004C0A4A" w:rsidRDefault="004C0A4A" w:rsidP="004C0A4A">
      <w:pPr>
        <w:pStyle w:val="Prrafodelista"/>
        <w:numPr>
          <w:ilvl w:val="0"/>
          <w:numId w:val="1"/>
        </w:numPr>
        <w:autoSpaceDE w:val="0"/>
        <w:autoSpaceDN w:val="0"/>
        <w:adjustRightInd w:val="0"/>
        <w:rPr>
          <w:szCs w:val="20"/>
        </w:rPr>
      </w:pPr>
      <w:r>
        <w:rPr>
          <w:szCs w:val="20"/>
        </w:rPr>
        <w:t>Módulo “Gestor Mantenimiento” (Agente SNMP)</w:t>
      </w:r>
      <w:r w:rsidR="00C85D7A">
        <w:rPr>
          <w:szCs w:val="20"/>
        </w:rPr>
        <w:t xml:space="preserve"> y </w:t>
      </w:r>
    </w:p>
    <w:p w:rsidR="00C85D7A" w:rsidRDefault="00C85D7A" w:rsidP="004C0A4A">
      <w:pPr>
        <w:pStyle w:val="Prrafodelista"/>
        <w:numPr>
          <w:ilvl w:val="0"/>
          <w:numId w:val="1"/>
        </w:numPr>
        <w:autoSpaceDE w:val="0"/>
        <w:autoSpaceDN w:val="0"/>
        <w:adjustRightInd w:val="0"/>
        <w:rPr>
          <w:szCs w:val="20"/>
        </w:rPr>
      </w:pPr>
      <w:r>
        <w:rPr>
          <w:szCs w:val="20"/>
        </w:rPr>
        <w:t>Módulo “Grabación” de media.</w:t>
      </w:r>
    </w:p>
    <w:p w:rsidR="00E01FA0" w:rsidRDefault="00E01FA0" w:rsidP="004C0A4A">
      <w:pPr>
        <w:ind w:left="-1134"/>
        <w:rPr>
          <w:szCs w:val="20"/>
        </w:rPr>
      </w:pPr>
    </w:p>
    <w:p w:rsidR="00E01FA0" w:rsidRDefault="00E01FA0" w:rsidP="002C31DD">
      <w:pPr>
        <w:rPr>
          <w:szCs w:val="20"/>
        </w:rPr>
      </w:pPr>
      <w:r>
        <w:rPr>
          <w:szCs w:val="20"/>
        </w:rPr>
        <w:t>El intercambio de inform</w:t>
      </w:r>
      <w:r w:rsidR="004C0A4A">
        <w:rPr>
          <w:szCs w:val="20"/>
        </w:rPr>
        <w:t>a</w:t>
      </w:r>
      <w:r>
        <w:rPr>
          <w:szCs w:val="20"/>
        </w:rPr>
        <w:t xml:space="preserve">ción entre estos módulos se realizará a través de sockets UDP, a la dirección </w:t>
      </w:r>
      <w:r w:rsidRPr="00E01FA0">
        <w:rPr>
          <w:i/>
          <w:szCs w:val="20"/>
        </w:rPr>
        <w:t>localhost</w:t>
      </w:r>
      <w:r>
        <w:rPr>
          <w:szCs w:val="20"/>
        </w:rPr>
        <w:t>.</w:t>
      </w:r>
      <w:r w:rsidR="006F05CC">
        <w:rPr>
          <w:szCs w:val="20"/>
        </w:rPr>
        <w:t xml:space="preserve"> </w:t>
      </w:r>
      <w:r>
        <w:rPr>
          <w:szCs w:val="20"/>
        </w:rPr>
        <w:t>En la medida de lo posible</w:t>
      </w:r>
      <w:r w:rsidR="00856C25">
        <w:rPr>
          <w:szCs w:val="20"/>
        </w:rPr>
        <w:t>,</w:t>
      </w:r>
      <w:r>
        <w:rPr>
          <w:szCs w:val="20"/>
        </w:rPr>
        <w:t xml:space="preserve"> estos módulos accederán al mismo fichero de inicialización, para obtener el puerto de “entrada”</w:t>
      </w:r>
      <w:r w:rsidR="00FD55EF">
        <w:rPr>
          <w:szCs w:val="20"/>
        </w:rPr>
        <w:t xml:space="preserve"> hacia</w:t>
      </w:r>
      <w:r>
        <w:rPr>
          <w:szCs w:val="20"/>
        </w:rPr>
        <w:t xml:space="preserve"> cada uno de estos módulos.</w:t>
      </w:r>
    </w:p>
    <w:p w:rsidR="00E01FA0" w:rsidRDefault="00E01FA0" w:rsidP="00E01FA0">
      <w:pPr>
        <w:ind w:left="-1134"/>
        <w:rPr>
          <w:szCs w:val="20"/>
        </w:rPr>
      </w:pPr>
    </w:p>
    <w:p w:rsidR="00E01FA0" w:rsidRDefault="00FD55EF" w:rsidP="00E01FA0">
      <w:pPr>
        <w:ind w:left="-1134"/>
        <w:rPr>
          <w:szCs w:val="20"/>
        </w:rPr>
      </w:pPr>
      <w:r>
        <w:rPr>
          <w:szCs w:val="20"/>
        </w:rPr>
        <w:t>Los mensajes de entrada/</w:t>
      </w:r>
      <w:r w:rsidR="00E01FA0">
        <w:rPr>
          <w:szCs w:val="20"/>
        </w:rPr>
        <w:t>recibidos por los módulos</w:t>
      </w:r>
      <w:r w:rsidR="00856C25">
        <w:rPr>
          <w:szCs w:val="20"/>
        </w:rPr>
        <w:t xml:space="preserve"> (caracteres alfanuméricos ASCII)</w:t>
      </w:r>
      <w:r w:rsidR="00E01FA0">
        <w:rPr>
          <w:szCs w:val="20"/>
        </w:rPr>
        <w:t>, están compuestos por una serie de campos, cuyo carácter separador es el carácter ‘</w:t>
      </w:r>
      <w:r w:rsidR="00666E85" w:rsidRPr="00666E85">
        <w:rPr>
          <w:b/>
          <w:szCs w:val="20"/>
        </w:rPr>
        <w:t>,</w:t>
      </w:r>
      <w:r w:rsidR="00E01FA0">
        <w:rPr>
          <w:szCs w:val="20"/>
        </w:rPr>
        <w:t>’, con el siguiente formato:</w:t>
      </w:r>
    </w:p>
    <w:p w:rsidR="00E01FA0" w:rsidRPr="00282ED9" w:rsidRDefault="00E01FA0" w:rsidP="00E01FA0">
      <w:pPr>
        <w:autoSpaceDE w:val="0"/>
        <w:autoSpaceDN w:val="0"/>
        <w:adjustRightInd w:val="0"/>
        <w:ind w:left="-774"/>
        <w:rPr>
          <w:szCs w:val="20"/>
        </w:rPr>
      </w:pPr>
      <w:r w:rsidRPr="00282ED9">
        <w:rPr>
          <w:b/>
          <w:szCs w:val="20"/>
        </w:rPr>
        <w:t>O</w:t>
      </w:r>
      <w:proofErr w:type="gramStart"/>
      <w:r w:rsidR="00666E85">
        <w:rPr>
          <w:szCs w:val="20"/>
        </w:rPr>
        <w:t>,</w:t>
      </w:r>
      <w:r w:rsidRPr="00282ED9">
        <w:rPr>
          <w:b/>
          <w:szCs w:val="20"/>
        </w:rPr>
        <w:t>EEE</w:t>
      </w:r>
      <w:r w:rsidR="00666E85">
        <w:rPr>
          <w:szCs w:val="20"/>
        </w:rPr>
        <w:t>,</w:t>
      </w:r>
      <w:r w:rsidRPr="00282ED9">
        <w:rPr>
          <w:b/>
          <w:szCs w:val="20"/>
        </w:rPr>
        <w:t>P1</w:t>
      </w:r>
      <w:r w:rsidR="00666E85">
        <w:rPr>
          <w:szCs w:val="20"/>
        </w:rPr>
        <w:t>,</w:t>
      </w:r>
      <w:r w:rsidRPr="00282ED9">
        <w:rPr>
          <w:b/>
          <w:szCs w:val="20"/>
        </w:rPr>
        <w:t>P2</w:t>
      </w:r>
      <w:proofErr w:type="gramEnd"/>
      <w:r w:rsidR="00666E85">
        <w:rPr>
          <w:b/>
          <w:szCs w:val="20"/>
        </w:rPr>
        <w:t>,</w:t>
      </w:r>
      <w:r>
        <w:rPr>
          <w:b/>
          <w:szCs w:val="20"/>
        </w:rPr>
        <w:t>...</w:t>
      </w:r>
      <w:r w:rsidR="00666E85">
        <w:rPr>
          <w:szCs w:val="20"/>
        </w:rPr>
        <w:t>,</w:t>
      </w:r>
      <w:proofErr w:type="spellStart"/>
      <w:r w:rsidRPr="00282ED9">
        <w:rPr>
          <w:b/>
          <w:szCs w:val="20"/>
        </w:rPr>
        <w:t>Pn</w:t>
      </w:r>
      <w:proofErr w:type="spellEnd"/>
      <w:r w:rsidRPr="00282ED9">
        <w:rPr>
          <w:szCs w:val="20"/>
        </w:rPr>
        <w:t>, donde</w:t>
      </w:r>
    </w:p>
    <w:p w:rsidR="00E01FA0" w:rsidRDefault="00E01FA0" w:rsidP="00E01FA0">
      <w:pPr>
        <w:ind w:left="-1134"/>
        <w:rPr>
          <w:szCs w:val="20"/>
        </w:rPr>
      </w:pPr>
    </w:p>
    <w:p w:rsidR="00E01FA0" w:rsidRDefault="00E01FA0" w:rsidP="00E01FA0">
      <w:pPr>
        <w:pStyle w:val="Prrafodelista"/>
        <w:numPr>
          <w:ilvl w:val="0"/>
          <w:numId w:val="1"/>
        </w:numPr>
        <w:autoSpaceDE w:val="0"/>
        <w:autoSpaceDN w:val="0"/>
        <w:adjustRightInd w:val="0"/>
        <w:rPr>
          <w:szCs w:val="20"/>
        </w:rPr>
      </w:pPr>
      <w:r>
        <w:rPr>
          <w:szCs w:val="20"/>
        </w:rPr>
        <w:t>‘</w:t>
      </w:r>
      <w:r w:rsidRPr="003D01E9">
        <w:rPr>
          <w:b/>
          <w:szCs w:val="20"/>
        </w:rPr>
        <w:t>O</w:t>
      </w:r>
      <w:r>
        <w:rPr>
          <w:szCs w:val="20"/>
        </w:rPr>
        <w:t>’, identifica el origen del mensaje, con las posibilidades</w:t>
      </w:r>
      <w:r w:rsidR="00856C25">
        <w:rPr>
          <w:szCs w:val="20"/>
        </w:rPr>
        <w:t>:</w:t>
      </w:r>
      <w:r>
        <w:rPr>
          <w:szCs w:val="20"/>
        </w:rPr>
        <w:t xml:space="preserve"> ‘</w:t>
      </w:r>
      <w:r w:rsidRPr="001E2DAE">
        <w:rPr>
          <w:b/>
          <w:szCs w:val="20"/>
        </w:rPr>
        <w:t>V</w:t>
      </w:r>
      <w:r>
        <w:rPr>
          <w:szCs w:val="20"/>
        </w:rPr>
        <w:t xml:space="preserve">’ procedente del módulo </w:t>
      </w:r>
      <w:r w:rsidRPr="001A780B">
        <w:rPr>
          <w:i/>
          <w:szCs w:val="20"/>
        </w:rPr>
        <w:t>VoIP</w:t>
      </w:r>
      <w:r w:rsidR="00090D8B">
        <w:rPr>
          <w:i/>
          <w:szCs w:val="20"/>
        </w:rPr>
        <w:t>/Núcleo</w:t>
      </w:r>
      <w:r>
        <w:rPr>
          <w:szCs w:val="20"/>
        </w:rPr>
        <w:t>, ‘</w:t>
      </w:r>
      <w:r w:rsidRPr="001E2DAE">
        <w:rPr>
          <w:b/>
          <w:szCs w:val="20"/>
        </w:rPr>
        <w:t>C</w:t>
      </w:r>
      <w:r>
        <w:rPr>
          <w:szCs w:val="20"/>
        </w:rPr>
        <w:t xml:space="preserve">’ procedente del módulo </w:t>
      </w:r>
      <w:r w:rsidRPr="001A780B">
        <w:rPr>
          <w:i/>
          <w:szCs w:val="20"/>
        </w:rPr>
        <w:t>Configura</w:t>
      </w:r>
      <w:r w:rsidR="00856C25">
        <w:rPr>
          <w:i/>
          <w:szCs w:val="20"/>
        </w:rPr>
        <w:t>dor</w:t>
      </w:r>
      <w:r w:rsidR="00C85D7A">
        <w:rPr>
          <w:szCs w:val="20"/>
        </w:rPr>
        <w:t>,</w:t>
      </w:r>
      <w:r>
        <w:rPr>
          <w:szCs w:val="20"/>
        </w:rPr>
        <w:t xml:space="preserve"> ‘</w:t>
      </w:r>
      <w:r w:rsidRPr="00175548">
        <w:rPr>
          <w:b/>
          <w:szCs w:val="20"/>
        </w:rPr>
        <w:t>A</w:t>
      </w:r>
      <w:r>
        <w:rPr>
          <w:szCs w:val="20"/>
        </w:rPr>
        <w:t xml:space="preserve">’ procedente del módulo </w:t>
      </w:r>
      <w:r w:rsidRPr="00175548">
        <w:rPr>
          <w:i/>
          <w:szCs w:val="20"/>
        </w:rPr>
        <w:t>Gestor Mantenimiento</w:t>
      </w:r>
      <w:r w:rsidR="00C85D7A">
        <w:rPr>
          <w:szCs w:val="20"/>
        </w:rPr>
        <w:t>, o ‘</w:t>
      </w:r>
      <w:r w:rsidR="00C85D7A" w:rsidRPr="00C85D7A">
        <w:rPr>
          <w:b/>
          <w:szCs w:val="20"/>
        </w:rPr>
        <w:t>G</w:t>
      </w:r>
      <w:r w:rsidR="00C85D7A">
        <w:rPr>
          <w:szCs w:val="20"/>
        </w:rPr>
        <w:t xml:space="preserve">’ módulo </w:t>
      </w:r>
      <w:r w:rsidR="00C85D7A" w:rsidRPr="00C85D7A">
        <w:rPr>
          <w:i/>
          <w:szCs w:val="20"/>
        </w:rPr>
        <w:t>Grabación</w:t>
      </w:r>
      <w:r w:rsidR="00C85D7A">
        <w:rPr>
          <w:szCs w:val="20"/>
        </w:rPr>
        <w:t>.</w:t>
      </w:r>
    </w:p>
    <w:p w:rsidR="00E01FA0" w:rsidRDefault="00E01FA0" w:rsidP="00E01FA0">
      <w:pPr>
        <w:pStyle w:val="Prrafodelista"/>
        <w:numPr>
          <w:ilvl w:val="0"/>
          <w:numId w:val="1"/>
        </w:numPr>
        <w:autoSpaceDE w:val="0"/>
        <w:autoSpaceDN w:val="0"/>
        <w:adjustRightInd w:val="0"/>
        <w:rPr>
          <w:szCs w:val="20"/>
        </w:rPr>
      </w:pPr>
      <w:r>
        <w:rPr>
          <w:szCs w:val="20"/>
        </w:rPr>
        <w:t>‘</w:t>
      </w:r>
      <w:r w:rsidRPr="003D01E9">
        <w:rPr>
          <w:b/>
          <w:szCs w:val="20"/>
        </w:rPr>
        <w:t>EEE</w:t>
      </w:r>
      <w:r>
        <w:rPr>
          <w:szCs w:val="20"/>
        </w:rPr>
        <w:t>’, código del mensaje o evento, que será definido posteriormente</w:t>
      </w:r>
    </w:p>
    <w:p w:rsidR="00E01FA0" w:rsidRDefault="00E01FA0" w:rsidP="00E01FA0">
      <w:pPr>
        <w:pStyle w:val="Prrafodelista"/>
        <w:numPr>
          <w:ilvl w:val="0"/>
          <w:numId w:val="1"/>
        </w:numPr>
        <w:autoSpaceDE w:val="0"/>
        <w:autoSpaceDN w:val="0"/>
        <w:adjustRightInd w:val="0"/>
        <w:rPr>
          <w:szCs w:val="20"/>
        </w:rPr>
      </w:pPr>
      <w:r>
        <w:rPr>
          <w:szCs w:val="20"/>
        </w:rPr>
        <w:t>‘</w:t>
      </w:r>
      <w:proofErr w:type="spellStart"/>
      <w:r w:rsidRPr="003D01E9">
        <w:rPr>
          <w:b/>
          <w:szCs w:val="20"/>
        </w:rPr>
        <w:t>Px</w:t>
      </w:r>
      <w:proofErr w:type="spellEnd"/>
      <w:r>
        <w:rPr>
          <w:szCs w:val="20"/>
        </w:rPr>
        <w:t>’, parámetros del mensaje o evento, cuyo número, tipo y rango de valores se definirá para cada tipo de mensaje.</w:t>
      </w:r>
    </w:p>
    <w:p w:rsidR="00E01FA0" w:rsidRDefault="00E01FA0" w:rsidP="004C0A4A">
      <w:pPr>
        <w:ind w:left="-1134"/>
        <w:rPr>
          <w:szCs w:val="20"/>
        </w:rPr>
      </w:pPr>
    </w:p>
    <w:p w:rsidR="00E01FA0" w:rsidRDefault="00666060" w:rsidP="000C0248">
      <w:pPr>
        <w:ind w:left="-1134"/>
        <w:jc w:val="center"/>
      </w:pPr>
      <w:r>
        <w:object w:dxaOrig="8389" w:dyaOrig="5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183pt" o:ole="">
            <v:imagedata r:id="rId9" o:title=""/>
          </v:shape>
          <o:OLEObject Type="Embed" ProgID="Visio.Drawing.11" ShapeID="_x0000_i1025" DrawAspect="Content" ObjectID="_1674489586" r:id="rId10"/>
        </w:object>
      </w:r>
    </w:p>
    <w:p w:rsidR="00856C25" w:rsidRDefault="00856C25" w:rsidP="004C0A4A">
      <w:pPr>
        <w:ind w:left="-1134"/>
      </w:pPr>
    </w:p>
    <w:p w:rsidR="00856C25" w:rsidRPr="004C0A4A" w:rsidRDefault="00856C25" w:rsidP="004C0A4A">
      <w:pPr>
        <w:ind w:left="-1134"/>
        <w:rPr>
          <w:szCs w:val="20"/>
        </w:rPr>
      </w:pPr>
      <w:r>
        <w:t>El módulo “Gestor Mantenimiento” realizará la distribución de mensajería entre los módulos “VoIP” y “Configurador”</w:t>
      </w:r>
      <w:r w:rsidR="0088788E">
        <w:t>. El módulo “Grabación SÓLO</w:t>
      </w:r>
      <w:r w:rsidR="00C85D7A">
        <w:t xml:space="preserve"> se comunicará con el módulo “VoIP”.</w:t>
      </w:r>
    </w:p>
    <w:p w:rsidR="00F7768F" w:rsidRPr="00886D72" w:rsidRDefault="00886D72" w:rsidP="00886D72">
      <w:pPr>
        <w:pStyle w:val="Ttulo1"/>
        <w:ind w:left="-1134"/>
        <w:rPr>
          <w:highlight w:val="white"/>
        </w:rPr>
      </w:pPr>
      <w:r>
        <w:rPr>
          <w:highlight w:val="white"/>
        </w:rPr>
        <w:t>Interfaz E</w:t>
      </w:r>
      <w:r w:rsidR="00C4330E" w:rsidRPr="00886D72">
        <w:rPr>
          <w:highlight w:val="white"/>
        </w:rPr>
        <w:t>ntrada mód</w:t>
      </w:r>
      <w:r w:rsidR="00856C25">
        <w:rPr>
          <w:highlight w:val="white"/>
        </w:rPr>
        <w:t>ulo “Gestor Mantenimiento</w:t>
      </w:r>
      <w:r w:rsidR="00C4330E" w:rsidRPr="00886D72">
        <w:rPr>
          <w:highlight w:val="white"/>
        </w:rPr>
        <w:t>”</w:t>
      </w:r>
    </w:p>
    <w:p w:rsidR="00282ED9" w:rsidRDefault="00282ED9" w:rsidP="006222C8">
      <w:pPr>
        <w:ind w:left="-1134"/>
        <w:rPr>
          <w:szCs w:val="20"/>
        </w:rPr>
      </w:pPr>
    </w:p>
    <w:p w:rsidR="003E2745" w:rsidRDefault="00C4330E" w:rsidP="006222C8">
      <w:pPr>
        <w:ind w:left="-1134"/>
        <w:rPr>
          <w:szCs w:val="20"/>
        </w:rPr>
      </w:pPr>
      <w:r>
        <w:rPr>
          <w:szCs w:val="20"/>
        </w:rPr>
        <w:t>El interfaz de “entrada”</w:t>
      </w:r>
      <w:r w:rsidR="006222C8" w:rsidRPr="00C4330E">
        <w:rPr>
          <w:szCs w:val="20"/>
        </w:rPr>
        <w:t xml:space="preserve"> </w:t>
      </w:r>
      <w:r>
        <w:rPr>
          <w:szCs w:val="20"/>
        </w:rPr>
        <w:t>d</w:t>
      </w:r>
      <w:r w:rsidR="00DE153D">
        <w:rPr>
          <w:szCs w:val="20"/>
        </w:rPr>
        <w:t xml:space="preserve">e los </w:t>
      </w:r>
      <w:r w:rsidR="006222C8" w:rsidRPr="00C4330E">
        <w:rPr>
          <w:szCs w:val="20"/>
        </w:rPr>
        <w:t>módulo</w:t>
      </w:r>
      <w:r w:rsidR="00DE153D">
        <w:rPr>
          <w:szCs w:val="20"/>
        </w:rPr>
        <w:t>s</w:t>
      </w:r>
      <w:r w:rsidR="006222C8" w:rsidRPr="00C4330E">
        <w:rPr>
          <w:szCs w:val="20"/>
        </w:rPr>
        <w:t xml:space="preserve"> “</w:t>
      </w:r>
      <w:r w:rsidRPr="00C4330E">
        <w:rPr>
          <w:szCs w:val="20"/>
        </w:rPr>
        <w:t>Mantenimiento (SNMP)</w:t>
      </w:r>
      <w:r w:rsidR="006222C8" w:rsidRPr="00C4330E">
        <w:rPr>
          <w:szCs w:val="20"/>
        </w:rPr>
        <w:t>”</w:t>
      </w:r>
      <w:r w:rsidR="00DE153D">
        <w:rPr>
          <w:szCs w:val="20"/>
        </w:rPr>
        <w:t xml:space="preserve">, </w:t>
      </w:r>
      <w:r w:rsidR="006222C8" w:rsidRPr="00C4330E">
        <w:rPr>
          <w:szCs w:val="20"/>
        </w:rPr>
        <w:t>“VoIP</w:t>
      </w:r>
      <w:r w:rsidR="00090D8B">
        <w:rPr>
          <w:szCs w:val="20"/>
        </w:rPr>
        <w:t>/Núcleo</w:t>
      </w:r>
      <w:r w:rsidR="006222C8" w:rsidRPr="00C4330E">
        <w:rPr>
          <w:szCs w:val="20"/>
        </w:rPr>
        <w:t>” y “Config</w:t>
      </w:r>
      <w:r w:rsidRPr="00C4330E">
        <w:rPr>
          <w:szCs w:val="20"/>
        </w:rPr>
        <w:t>u</w:t>
      </w:r>
      <w:r w:rsidR="006222C8" w:rsidRPr="00C4330E">
        <w:rPr>
          <w:szCs w:val="20"/>
        </w:rPr>
        <w:t xml:space="preserve">ración” </w:t>
      </w:r>
      <w:r w:rsidR="00580B42">
        <w:rPr>
          <w:szCs w:val="20"/>
        </w:rPr>
        <w:t>es</w:t>
      </w:r>
      <w:r w:rsidR="00580B42" w:rsidRPr="00C4330E">
        <w:rPr>
          <w:szCs w:val="20"/>
        </w:rPr>
        <w:t xml:space="preserve"> del tipo </w:t>
      </w:r>
      <w:r w:rsidR="00580B42" w:rsidRPr="00C4330E">
        <w:rPr>
          <w:rFonts w:cs="Consolas"/>
          <w:b/>
          <w:szCs w:val="20"/>
          <w:highlight w:val="white"/>
        </w:rPr>
        <w:t>socket UDP</w:t>
      </w:r>
      <w:r w:rsidR="00580B42">
        <w:rPr>
          <w:szCs w:val="20"/>
        </w:rPr>
        <w:t>, y se define en el fichero “</w:t>
      </w:r>
      <w:r w:rsidR="00580B42" w:rsidRPr="00580B42">
        <w:rPr>
          <w:rFonts w:cs="Consolas"/>
          <w:b/>
          <w:sz w:val="18"/>
          <w:szCs w:val="18"/>
          <w:highlight w:val="white"/>
        </w:rPr>
        <w:t>ug5ksnmp-config.ini</w:t>
      </w:r>
      <w:r w:rsidR="00580B42">
        <w:rPr>
          <w:szCs w:val="20"/>
        </w:rPr>
        <w:t>”</w:t>
      </w:r>
    </w:p>
    <w:p w:rsidR="00580B42" w:rsidRPr="00C4330E" w:rsidRDefault="00580B42" w:rsidP="006222C8">
      <w:pPr>
        <w:ind w:left="-1134"/>
        <w:rPr>
          <w:szCs w:val="20"/>
        </w:rPr>
      </w:pPr>
    </w:p>
    <w:tbl>
      <w:tblPr>
        <w:tblStyle w:val="Tablaconcuadrcula"/>
        <w:tblW w:w="0" w:type="auto"/>
        <w:tblInd w:w="-1134" w:type="dxa"/>
        <w:tblLook w:val="04A0" w:firstRow="1" w:lastRow="0" w:firstColumn="1" w:lastColumn="0" w:noHBand="0" w:noVBand="1"/>
      </w:tblPr>
      <w:tblGrid>
        <w:gridCol w:w="5112"/>
        <w:gridCol w:w="4436"/>
      </w:tblGrid>
      <w:tr w:rsidR="00580B42" w:rsidRPr="00580B42" w:rsidTr="00633706">
        <w:tc>
          <w:tcPr>
            <w:tcW w:w="5112" w:type="dxa"/>
          </w:tcPr>
          <w:p w:rsidR="00580B42" w:rsidRPr="00580B42" w:rsidRDefault="00580B42" w:rsidP="00633706">
            <w:pPr>
              <w:rPr>
                <w:szCs w:val="20"/>
                <w:lang w:val="en-US"/>
              </w:rPr>
            </w:pPr>
            <w:r w:rsidRPr="00580B42">
              <w:rPr>
                <w:rFonts w:cs="Consolas"/>
                <w:b/>
                <w:color w:val="A31515"/>
                <w:sz w:val="18"/>
                <w:szCs w:val="18"/>
                <w:highlight w:val="white"/>
                <w:lang w:val="en-US"/>
              </w:rPr>
              <w:t>[SERVICIO]/</w:t>
            </w:r>
            <w:r w:rsidRPr="00580B42">
              <w:rPr>
                <w:rFonts w:cs="Consolas"/>
                <w:b/>
                <w:color w:val="A31515"/>
                <w:sz w:val="18"/>
                <w:szCs w:val="18"/>
                <w:lang w:val="en-US"/>
              </w:rPr>
              <w:t>UDP_PORT_IN_AGSNMP</w:t>
            </w:r>
            <w:r w:rsidRPr="00580B42">
              <w:rPr>
                <w:rFonts w:cs="Consolas"/>
                <w:color w:val="A31515"/>
                <w:sz w:val="18"/>
                <w:szCs w:val="18"/>
                <w:highlight w:val="white"/>
                <w:lang w:val="en-US"/>
              </w:rPr>
              <w:t xml:space="preserve"> =</w:t>
            </w:r>
            <w:r w:rsidRPr="00580B42">
              <w:rPr>
                <w:rFonts w:cs="Consolas"/>
                <w:color w:val="A31515"/>
                <w:sz w:val="18"/>
                <w:szCs w:val="18"/>
                <w:lang w:val="en-US"/>
              </w:rPr>
              <w:t xml:space="preserve"> 65000</w:t>
            </w:r>
          </w:p>
        </w:tc>
        <w:tc>
          <w:tcPr>
            <w:tcW w:w="4436" w:type="dxa"/>
          </w:tcPr>
          <w:p w:rsidR="00580B42" w:rsidRPr="003A5003" w:rsidRDefault="003A5003" w:rsidP="00633706">
            <w:pPr>
              <w:rPr>
                <w:sz w:val="16"/>
                <w:szCs w:val="16"/>
              </w:rPr>
            </w:pPr>
            <w:r>
              <w:rPr>
                <w:sz w:val="16"/>
                <w:szCs w:val="16"/>
              </w:rPr>
              <w:t>NOTA: IP “localhost”</w:t>
            </w:r>
          </w:p>
        </w:tc>
      </w:tr>
      <w:tr w:rsidR="003A5003" w:rsidRPr="00580B42" w:rsidTr="00633706">
        <w:tc>
          <w:tcPr>
            <w:tcW w:w="5112" w:type="dxa"/>
          </w:tcPr>
          <w:p w:rsidR="003A5003" w:rsidRPr="00580B42" w:rsidRDefault="003A5003" w:rsidP="00633706">
            <w:pPr>
              <w:rPr>
                <w:szCs w:val="20"/>
                <w:lang w:val="en-US"/>
              </w:rPr>
            </w:pPr>
            <w:r w:rsidRPr="00580B42">
              <w:rPr>
                <w:rFonts w:cs="Consolas"/>
                <w:b/>
                <w:color w:val="A31515"/>
                <w:sz w:val="18"/>
                <w:szCs w:val="18"/>
                <w:highlight w:val="white"/>
                <w:lang w:val="en-US"/>
              </w:rPr>
              <w:t>[SERVICIO]/</w:t>
            </w:r>
            <w:r w:rsidRPr="00580B42">
              <w:rPr>
                <w:rFonts w:cs="Consolas"/>
                <w:b/>
                <w:color w:val="A31515"/>
                <w:sz w:val="18"/>
                <w:szCs w:val="18"/>
                <w:lang w:val="en-US"/>
              </w:rPr>
              <w:t>UDP_PORT_IN_</w:t>
            </w:r>
            <w:r>
              <w:rPr>
                <w:rFonts w:cs="Consolas"/>
                <w:b/>
                <w:color w:val="A31515"/>
                <w:sz w:val="18"/>
                <w:szCs w:val="18"/>
                <w:lang w:val="en-US"/>
              </w:rPr>
              <w:t>VOIP</w:t>
            </w:r>
            <w:r w:rsidRPr="00580B42">
              <w:rPr>
                <w:rFonts w:cs="Consolas"/>
                <w:color w:val="A31515"/>
                <w:sz w:val="18"/>
                <w:szCs w:val="18"/>
                <w:highlight w:val="white"/>
                <w:lang w:val="en-US"/>
              </w:rPr>
              <w:t xml:space="preserve"> =</w:t>
            </w:r>
            <w:r w:rsidRPr="00580B42">
              <w:rPr>
                <w:rFonts w:cs="Consolas"/>
                <w:color w:val="A31515"/>
                <w:sz w:val="18"/>
                <w:szCs w:val="18"/>
                <w:lang w:val="en-US"/>
              </w:rPr>
              <w:t xml:space="preserve"> 6500</w:t>
            </w:r>
            <w:r>
              <w:rPr>
                <w:rFonts w:cs="Consolas"/>
                <w:color w:val="A31515"/>
                <w:sz w:val="18"/>
                <w:szCs w:val="18"/>
                <w:lang w:val="en-US"/>
              </w:rPr>
              <w:t>1</w:t>
            </w:r>
          </w:p>
        </w:tc>
        <w:tc>
          <w:tcPr>
            <w:tcW w:w="4436" w:type="dxa"/>
          </w:tcPr>
          <w:p w:rsidR="003A5003" w:rsidRPr="003A5003" w:rsidRDefault="003A5003" w:rsidP="00633706">
            <w:pPr>
              <w:rPr>
                <w:sz w:val="16"/>
                <w:szCs w:val="16"/>
              </w:rPr>
            </w:pPr>
            <w:r>
              <w:rPr>
                <w:sz w:val="16"/>
                <w:szCs w:val="16"/>
              </w:rPr>
              <w:t>NOTA: IP “localhost”</w:t>
            </w:r>
          </w:p>
        </w:tc>
      </w:tr>
      <w:tr w:rsidR="003A5003" w:rsidRPr="00580B42" w:rsidTr="00633706">
        <w:tc>
          <w:tcPr>
            <w:tcW w:w="5112" w:type="dxa"/>
          </w:tcPr>
          <w:p w:rsidR="003A5003" w:rsidRPr="00580B42" w:rsidRDefault="003A5003" w:rsidP="00633706">
            <w:pPr>
              <w:rPr>
                <w:szCs w:val="20"/>
                <w:lang w:val="en-US"/>
              </w:rPr>
            </w:pPr>
            <w:r w:rsidRPr="00580B42">
              <w:rPr>
                <w:rFonts w:cs="Consolas"/>
                <w:b/>
                <w:color w:val="A31515"/>
                <w:sz w:val="18"/>
                <w:szCs w:val="18"/>
                <w:highlight w:val="white"/>
                <w:lang w:val="en-US"/>
              </w:rPr>
              <w:t>[SERVICIO]/</w:t>
            </w:r>
            <w:r w:rsidRPr="00580B42">
              <w:rPr>
                <w:rFonts w:cs="Consolas"/>
                <w:b/>
                <w:color w:val="A31515"/>
                <w:sz w:val="18"/>
                <w:szCs w:val="18"/>
                <w:lang w:val="en-US"/>
              </w:rPr>
              <w:t>UDP_PORT_IN_</w:t>
            </w:r>
            <w:r>
              <w:rPr>
                <w:rFonts w:cs="Consolas"/>
                <w:b/>
                <w:color w:val="A31515"/>
                <w:sz w:val="18"/>
                <w:szCs w:val="18"/>
                <w:lang w:val="en-US"/>
              </w:rPr>
              <w:t>CONFIG</w:t>
            </w:r>
            <w:r w:rsidRPr="00580B42">
              <w:rPr>
                <w:rFonts w:cs="Consolas"/>
                <w:color w:val="A31515"/>
                <w:sz w:val="18"/>
                <w:szCs w:val="18"/>
                <w:highlight w:val="white"/>
                <w:lang w:val="en-US"/>
              </w:rPr>
              <w:t xml:space="preserve"> =</w:t>
            </w:r>
            <w:r w:rsidRPr="00580B42">
              <w:rPr>
                <w:rFonts w:cs="Consolas"/>
                <w:color w:val="A31515"/>
                <w:sz w:val="18"/>
                <w:szCs w:val="18"/>
                <w:lang w:val="en-US"/>
              </w:rPr>
              <w:t xml:space="preserve"> 6500</w:t>
            </w:r>
            <w:r>
              <w:rPr>
                <w:rFonts w:cs="Consolas"/>
                <w:color w:val="A31515"/>
                <w:sz w:val="18"/>
                <w:szCs w:val="18"/>
                <w:lang w:val="en-US"/>
              </w:rPr>
              <w:t>2</w:t>
            </w:r>
          </w:p>
        </w:tc>
        <w:tc>
          <w:tcPr>
            <w:tcW w:w="4436" w:type="dxa"/>
          </w:tcPr>
          <w:p w:rsidR="003A5003" w:rsidRPr="003A5003" w:rsidRDefault="003A5003" w:rsidP="00633706">
            <w:pPr>
              <w:rPr>
                <w:sz w:val="16"/>
                <w:szCs w:val="16"/>
              </w:rPr>
            </w:pPr>
            <w:r>
              <w:rPr>
                <w:sz w:val="16"/>
                <w:szCs w:val="16"/>
              </w:rPr>
              <w:t>NOTA: IP “localhost”</w:t>
            </w:r>
          </w:p>
        </w:tc>
      </w:tr>
    </w:tbl>
    <w:p w:rsidR="00856C25" w:rsidRDefault="00856C25">
      <w:pPr>
        <w:rPr>
          <w:szCs w:val="20"/>
        </w:rPr>
      </w:pPr>
      <w:r>
        <w:rPr>
          <w:szCs w:val="20"/>
        </w:rPr>
        <w:br w:type="page"/>
      </w:r>
    </w:p>
    <w:p w:rsidR="00F43857" w:rsidRPr="00F7768F" w:rsidRDefault="00F43857" w:rsidP="00F7768F">
      <w:pPr>
        <w:ind w:left="-1134"/>
        <w:rPr>
          <w:szCs w:val="20"/>
        </w:rPr>
      </w:pPr>
    </w:p>
    <w:p w:rsidR="003E2745" w:rsidRPr="00886D72" w:rsidRDefault="006222C8" w:rsidP="00886D72">
      <w:pPr>
        <w:pStyle w:val="Ttulo1"/>
        <w:ind w:left="-1134"/>
        <w:rPr>
          <w:highlight w:val="white"/>
        </w:rPr>
      </w:pPr>
      <w:r w:rsidRPr="00886D72">
        <w:rPr>
          <w:highlight w:val="white"/>
        </w:rPr>
        <w:t xml:space="preserve">Mensajes </w:t>
      </w:r>
      <w:r w:rsidR="00DE53CE">
        <w:rPr>
          <w:highlight w:val="white"/>
        </w:rPr>
        <w:t>del M</w:t>
      </w:r>
      <w:r w:rsidR="00FA7F71">
        <w:rPr>
          <w:highlight w:val="white"/>
        </w:rPr>
        <w:t>ódulo “Núcleo</w:t>
      </w:r>
      <w:r w:rsidR="00842A8A">
        <w:rPr>
          <w:highlight w:val="white"/>
        </w:rPr>
        <w:t>”</w:t>
      </w:r>
    </w:p>
    <w:p w:rsidR="00F43857" w:rsidRDefault="00F43857" w:rsidP="00886D72">
      <w:pPr>
        <w:ind w:left="-1134"/>
        <w:rPr>
          <w:szCs w:val="20"/>
        </w:rPr>
      </w:pPr>
    </w:p>
    <w:p w:rsidR="002550F6" w:rsidRDefault="002550F6" w:rsidP="00886D72">
      <w:pPr>
        <w:ind w:left="-1134"/>
        <w:rPr>
          <w:szCs w:val="20"/>
        </w:rPr>
      </w:pPr>
      <w:r>
        <w:rPr>
          <w:szCs w:val="20"/>
        </w:rPr>
        <w:t>En principio</w:t>
      </w:r>
      <w:r w:rsidR="00175548">
        <w:rPr>
          <w:szCs w:val="20"/>
        </w:rPr>
        <w:t>,</w:t>
      </w:r>
      <w:r w:rsidR="00FA7F71">
        <w:rPr>
          <w:szCs w:val="20"/>
        </w:rPr>
        <w:t xml:space="preserve"> el módulo “Núcleo</w:t>
      </w:r>
      <w:r>
        <w:rPr>
          <w:szCs w:val="20"/>
        </w:rPr>
        <w:t>” SÓLO se comunicará con el módulo “Gestor Mantenimiento”</w:t>
      </w:r>
    </w:p>
    <w:p w:rsidR="00C84BBA" w:rsidRDefault="00C84BBA" w:rsidP="00886D72">
      <w:pPr>
        <w:ind w:left="-1134"/>
        <w:rPr>
          <w:szCs w:val="20"/>
        </w:rPr>
      </w:pPr>
    </w:p>
    <w:p w:rsidR="00DE53CE" w:rsidRPr="007B6B35" w:rsidRDefault="00FA7F71" w:rsidP="00DE53CE">
      <w:pPr>
        <w:pStyle w:val="Titulo2"/>
      </w:pPr>
      <w:r>
        <w:t>Módulo “Núcleo</w:t>
      </w:r>
      <w:r w:rsidR="00DE53CE">
        <w:t>”: Mensajes Enviados, eventos y respuestas.</w:t>
      </w:r>
    </w:p>
    <w:p w:rsidR="002550F6" w:rsidRDefault="002550F6" w:rsidP="00DE53CE">
      <w:pPr>
        <w:ind w:left="-1134"/>
        <w:rPr>
          <w:szCs w:val="20"/>
        </w:rPr>
      </w:pPr>
    </w:p>
    <w:p w:rsidR="00DE53CE" w:rsidRDefault="00FA7F71" w:rsidP="00DE53CE">
      <w:pPr>
        <w:ind w:left="-1134"/>
        <w:rPr>
          <w:szCs w:val="20"/>
        </w:rPr>
      </w:pPr>
      <w:r>
        <w:rPr>
          <w:szCs w:val="20"/>
        </w:rPr>
        <w:t>El módulo “Núcleo</w:t>
      </w:r>
      <w:r w:rsidR="00DE53CE">
        <w:rPr>
          <w:szCs w:val="20"/>
        </w:rPr>
        <w:t>” enviará mensajes relacionados con los eventos detectados por este módulo, o respuestas a comandos reencaminados/procedentes del “Gestor Mantenimiento”</w:t>
      </w:r>
    </w:p>
    <w:p w:rsidR="00DE53CE" w:rsidRDefault="00DE53CE" w:rsidP="00DE53CE">
      <w:pPr>
        <w:ind w:left="-1134"/>
        <w:rPr>
          <w:szCs w:val="20"/>
        </w:rPr>
      </w:pPr>
    </w:p>
    <w:p w:rsidR="007E692F" w:rsidRPr="00A4536A" w:rsidRDefault="00753855" w:rsidP="007E692F">
      <w:pPr>
        <w:ind w:left="-1134"/>
        <w:rPr>
          <w:b/>
          <w:color w:val="C0504D" w:themeColor="accent2"/>
          <w:szCs w:val="20"/>
        </w:rPr>
      </w:pPr>
      <w:r>
        <w:rPr>
          <w:b/>
          <w:color w:val="C0504D" w:themeColor="accent2"/>
          <w:szCs w:val="20"/>
        </w:rPr>
        <w:t xml:space="preserve">‘N01’. </w:t>
      </w:r>
      <w:r w:rsidR="003A1C32">
        <w:rPr>
          <w:b/>
          <w:color w:val="C0504D" w:themeColor="accent2"/>
          <w:szCs w:val="20"/>
        </w:rPr>
        <w:t>Datos Configuración</w:t>
      </w:r>
      <w:r w:rsidR="007E692F" w:rsidRPr="00A4536A">
        <w:rPr>
          <w:b/>
          <w:color w:val="C0504D" w:themeColor="accent2"/>
          <w:szCs w:val="20"/>
        </w:rPr>
        <w:t xml:space="preserve"> de la Pasarela</w:t>
      </w:r>
      <w:r w:rsidR="008451B9">
        <w:rPr>
          <w:b/>
          <w:color w:val="C0504D" w:themeColor="accent2"/>
          <w:szCs w:val="20"/>
        </w:rPr>
        <w:t>/GW</w:t>
      </w:r>
    </w:p>
    <w:tbl>
      <w:tblPr>
        <w:tblStyle w:val="Cuadrculamedia3-nfasis3"/>
        <w:tblW w:w="0" w:type="auto"/>
        <w:tblInd w:w="-1026" w:type="dxa"/>
        <w:tblLook w:val="04A0" w:firstRow="1" w:lastRow="0" w:firstColumn="1" w:lastColumn="0" w:noHBand="0" w:noVBand="1"/>
      </w:tblPr>
      <w:tblGrid>
        <w:gridCol w:w="2957"/>
        <w:gridCol w:w="1486"/>
        <w:gridCol w:w="5338"/>
      </w:tblGrid>
      <w:tr w:rsidR="007B520B" w:rsidRPr="008135A4" w:rsidTr="003A1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7B520B" w:rsidRPr="008135A4" w:rsidRDefault="008135A4" w:rsidP="007B520B">
            <w:pPr>
              <w:rPr>
                <w:szCs w:val="20"/>
              </w:rPr>
            </w:pPr>
            <w:r w:rsidRPr="008135A4">
              <w:rPr>
                <w:szCs w:val="20"/>
              </w:rPr>
              <w:t>CAMPO</w:t>
            </w:r>
          </w:p>
        </w:tc>
        <w:tc>
          <w:tcPr>
            <w:tcW w:w="1486" w:type="dxa"/>
          </w:tcPr>
          <w:p w:rsidR="007B520B" w:rsidRPr="008135A4" w:rsidRDefault="008135A4" w:rsidP="007B520B">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8135A4" w:rsidRPr="008135A4" w:rsidRDefault="008135A4" w:rsidP="007B520B">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7B520B" w:rsidRPr="008135A4" w:rsidRDefault="008135A4" w:rsidP="007B520B">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8135A4" w:rsidTr="003A1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8135A4" w:rsidRDefault="008135A4" w:rsidP="007E5D46">
            <w:pPr>
              <w:rPr>
                <w:szCs w:val="20"/>
              </w:rPr>
            </w:pPr>
            <w:r>
              <w:rPr>
                <w:szCs w:val="20"/>
              </w:rPr>
              <w:t>Origen mensaje</w:t>
            </w:r>
          </w:p>
        </w:tc>
        <w:tc>
          <w:tcPr>
            <w:tcW w:w="1486" w:type="dxa"/>
          </w:tcPr>
          <w:p w:rsidR="008135A4" w:rsidRPr="008135A4" w:rsidRDefault="008135A4"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8135A4" w:rsidRPr="008135A4" w:rsidRDefault="008135A4"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8135A4" w:rsidRDefault="008135A4" w:rsidP="007E5D46">
            <w:pPr>
              <w:cnfStyle w:val="000000100000" w:firstRow="0" w:lastRow="0" w:firstColumn="0" w:lastColumn="0" w:oddVBand="0" w:evenVBand="0" w:oddHBand="1" w:evenHBand="0" w:firstRowFirstColumn="0" w:firstRowLastColumn="0" w:lastRowFirstColumn="0" w:lastRowLastColumn="0"/>
              <w:rPr>
                <w:szCs w:val="20"/>
              </w:rPr>
            </w:pPr>
          </w:p>
        </w:tc>
      </w:tr>
      <w:tr w:rsidR="007B520B" w:rsidTr="003A1C32">
        <w:tc>
          <w:tcPr>
            <w:cnfStyle w:val="001000000000" w:firstRow="0" w:lastRow="0" w:firstColumn="1" w:lastColumn="0" w:oddVBand="0" w:evenVBand="0" w:oddHBand="0" w:evenHBand="0" w:firstRowFirstColumn="0" w:firstRowLastColumn="0" w:lastRowFirstColumn="0" w:lastRowLastColumn="0"/>
            <w:tcW w:w="2957" w:type="dxa"/>
          </w:tcPr>
          <w:p w:rsidR="007B520B" w:rsidRDefault="007B520B" w:rsidP="007B520B">
            <w:pPr>
              <w:rPr>
                <w:szCs w:val="20"/>
              </w:rPr>
            </w:pPr>
            <w:r>
              <w:rPr>
                <w:szCs w:val="20"/>
              </w:rPr>
              <w:t>Código mensaje</w:t>
            </w:r>
          </w:p>
        </w:tc>
        <w:tc>
          <w:tcPr>
            <w:tcW w:w="1486" w:type="dxa"/>
          </w:tcPr>
          <w:p w:rsidR="007B520B" w:rsidRPr="008135A4" w:rsidRDefault="008135A4" w:rsidP="007B520B">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007B520B" w:rsidRPr="008135A4">
              <w:rPr>
                <w:b/>
                <w:szCs w:val="20"/>
              </w:rPr>
              <w:t>N0</w:t>
            </w:r>
            <w:r w:rsidRPr="008135A4">
              <w:rPr>
                <w:b/>
                <w:szCs w:val="20"/>
              </w:rPr>
              <w:t>1</w:t>
            </w:r>
            <w:r>
              <w:rPr>
                <w:b/>
                <w:szCs w:val="20"/>
              </w:rPr>
              <w:t>”</w:t>
            </w:r>
          </w:p>
        </w:tc>
        <w:tc>
          <w:tcPr>
            <w:tcW w:w="5338" w:type="dxa"/>
          </w:tcPr>
          <w:p w:rsidR="007B520B" w:rsidRPr="008135A4" w:rsidRDefault="003A1C32" w:rsidP="007B520B">
            <w:pPr>
              <w:cnfStyle w:val="000000000000" w:firstRow="0" w:lastRow="0" w:firstColumn="0" w:lastColumn="0" w:oddVBand="0" w:evenVBand="0" w:oddHBand="0" w:evenHBand="0" w:firstRowFirstColumn="0" w:firstRowLastColumn="0" w:lastRowFirstColumn="0" w:lastRowLastColumn="0"/>
              <w:rPr>
                <w:b/>
                <w:szCs w:val="20"/>
              </w:rPr>
            </w:pPr>
            <w:r>
              <w:rPr>
                <w:b/>
                <w:szCs w:val="20"/>
              </w:rPr>
              <w:t>Datos Configuración</w:t>
            </w:r>
            <w:r w:rsidR="007B520B" w:rsidRPr="008135A4">
              <w:rPr>
                <w:b/>
                <w:szCs w:val="20"/>
              </w:rPr>
              <w:t xml:space="preserve"> Pasarela</w:t>
            </w:r>
          </w:p>
          <w:p w:rsidR="007B520B" w:rsidRDefault="007B520B" w:rsidP="007B520B">
            <w:pPr>
              <w:cnfStyle w:val="000000000000" w:firstRow="0" w:lastRow="0" w:firstColumn="0" w:lastColumn="0" w:oddVBand="0" w:evenVBand="0" w:oddHBand="0" w:evenHBand="0" w:firstRowFirstColumn="0" w:firstRowLastColumn="0" w:lastRowFirstColumn="0" w:lastRowLastColumn="0"/>
              <w:rPr>
                <w:szCs w:val="20"/>
              </w:rPr>
            </w:pPr>
          </w:p>
        </w:tc>
      </w:tr>
      <w:tr w:rsidR="009174F7" w:rsidTr="003A1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9174F7" w:rsidRDefault="009174F7" w:rsidP="00970164">
            <w:pPr>
              <w:rPr>
                <w:szCs w:val="20"/>
              </w:rPr>
            </w:pPr>
            <w:r>
              <w:rPr>
                <w:szCs w:val="20"/>
              </w:rPr>
              <w:t>Parámetro 1</w:t>
            </w:r>
          </w:p>
        </w:tc>
        <w:tc>
          <w:tcPr>
            <w:tcW w:w="1486" w:type="dxa"/>
          </w:tcPr>
          <w:p w:rsidR="009174F7" w:rsidRDefault="009174F7" w:rsidP="00970164">
            <w:pPr>
              <w:pStyle w:val="Listaconvietas"/>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Identificador</w:t>
            </w:r>
          </w:p>
          <w:p w:rsidR="009174F7" w:rsidRDefault="009174F7" w:rsidP="00970164">
            <w:pPr>
              <w:pStyle w:val="Listaconvietas"/>
              <w:numPr>
                <w:ilvl w:val="0"/>
                <w:numId w:val="0"/>
              </w:numPr>
              <w:cnfStyle w:val="000000100000" w:firstRow="0" w:lastRow="0" w:firstColumn="0" w:lastColumn="0" w:oddVBand="0" w:evenVBand="0" w:oddHBand="1" w:evenHBand="0" w:firstRowFirstColumn="0" w:firstRowLastColumn="0" w:lastRowFirstColumn="0" w:lastRowLastColumn="0"/>
            </w:pPr>
            <w:r>
              <w:t>Emplaza-miento</w:t>
            </w:r>
          </w:p>
        </w:tc>
        <w:tc>
          <w:tcPr>
            <w:tcW w:w="5338" w:type="dxa"/>
          </w:tcPr>
          <w:p w:rsidR="009174F7" w:rsidRDefault="009174F7" w:rsidP="00970164">
            <w:pPr>
              <w:cnfStyle w:val="000000100000" w:firstRow="0" w:lastRow="0" w:firstColumn="0" w:lastColumn="0" w:oddVBand="0" w:evenVBand="0" w:oddHBand="1" w:evenHBand="0" w:firstRowFirstColumn="0" w:firstRowLastColumn="0" w:lastRowFirstColumn="0" w:lastRowLastColumn="0"/>
              <w:rPr>
                <w:szCs w:val="20"/>
              </w:rPr>
            </w:pPr>
            <w:r>
              <w:rPr>
                <w:szCs w:val="20"/>
              </w:rPr>
              <w:t>Cadena de caracteres ASCII (alfabéticos y nu</w:t>
            </w:r>
            <w:r w:rsidR="00090D8B">
              <w:rPr>
                <w:szCs w:val="20"/>
              </w:rPr>
              <w:t xml:space="preserve">méricos) con el Identificador </w:t>
            </w:r>
            <w:r w:rsidR="00922AEE">
              <w:rPr>
                <w:szCs w:val="20"/>
              </w:rPr>
              <w:t>Empl</w:t>
            </w:r>
            <w:r w:rsidR="00090D8B">
              <w:rPr>
                <w:szCs w:val="20"/>
              </w:rPr>
              <w:t>a</w:t>
            </w:r>
            <w:r w:rsidR="00922AEE">
              <w:rPr>
                <w:szCs w:val="20"/>
              </w:rPr>
              <w:t>zamiento</w:t>
            </w:r>
            <w:r>
              <w:rPr>
                <w:szCs w:val="20"/>
              </w:rPr>
              <w:t>.</w:t>
            </w:r>
          </w:p>
          <w:p w:rsidR="009174F7" w:rsidRDefault="009174F7" w:rsidP="00970164">
            <w:pPr>
              <w:cnfStyle w:val="000000100000" w:firstRow="0" w:lastRow="0" w:firstColumn="0" w:lastColumn="0" w:oddVBand="0" w:evenVBand="0" w:oddHBand="1" w:evenHBand="0" w:firstRowFirstColumn="0" w:firstRowLastColumn="0" w:lastRowFirstColumn="0" w:lastRowLastColumn="0"/>
              <w:rPr>
                <w:szCs w:val="20"/>
              </w:rPr>
            </w:pPr>
            <w:r>
              <w:rPr>
                <w:szCs w:val="20"/>
              </w:rPr>
              <w:t>Longitud variable</w:t>
            </w:r>
          </w:p>
        </w:tc>
      </w:tr>
      <w:tr w:rsidR="007B520B" w:rsidTr="003A1C32">
        <w:tc>
          <w:tcPr>
            <w:cnfStyle w:val="001000000000" w:firstRow="0" w:lastRow="0" w:firstColumn="1" w:lastColumn="0" w:oddVBand="0" w:evenVBand="0" w:oddHBand="0" w:evenHBand="0" w:firstRowFirstColumn="0" w:firstRowLastColumn="0" w:lastRowFirstColumn="0" w:lastRowLastColumn="0"/>
            <w:tcW w:w="2957" w:type="dxa"/>
          </w:tcPr>
          <w:p w:rsidR="007B520B" w:rsidRDefault="007B520B" w:rsidP="007B520B">
            <w:pPr>
              <w:rPr>
                <w:szCs w:val="20"/>
              </w:rPr>
            </w:pPr>
            <w:r>
              <w:rPr>
                <w:szCs w:val="20"/>
              </w:rPr>
              <w:t xml:space="preserve">Parámetro </w:t>
            </w:r>
            <w:r w:rsidR="009174F7">
              <w:rPr>
                <w:szCs w:val="20"/>
              </w:rPr>
              <w:t>2</w:t>
            </w:r>
          </w:p>
        </w:tc>
        <w:tc>
          <w:tcPr>
            <w:tcW w:w="1486" w:type="dxa"/>
          </w:tcPr>
          <w:p w:rsidR="007B520B" w:rsidRDefault="008135A4" w:rsidP="008135A4">
            <w:pPr>
              <w:pStyle w:val="Listaconvietas"/>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Identificador</w:t>
            </w:r>
          </w:p>
          <w:p w:rsidR="009174F7" w:rsidRDefault="009174F7" w:rsidP="008135A4">
            <w:pPr>
              <w:pStyle w:val="Listaconvietas"/>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Pasarela</w:t>
            </w:r>
          </w:p>
        </w:tc>
        <w:tc>
          <w:tcPr>
            <w:tcW w:w="5338" w:type="dxa"/>
          </w:tcPr>
          <w:p w:rsidR="007B520B" w:rsidRDefault="008135A4" w:rsidP="007B520B">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el Identificador de la Pasarela.</w:t>
            </w:r>
          </w:p>
          <w:p w:rsidR="008135A4" w:rsidRDefault="008135A4" w:rsidP="007B520B">
            <w:pPr>
              <w:cnfStyle w:val="000000000000" w:firstRow="0" w:lastRow="0" w:firstColumn="0" w:lastColumn="0" w:oddVBand="0" w:evenVBand="0" w:oddHBand="0" w:evenHBand="0" w:firstRowFirstColumn="0" w:firstRowLastColumn="0" w:lastRowFirstColumn="0" w:lastRowLastColumn="0"/>
              <w:rPr>
                <w:szCs w:val="20"/>
              </w:rPr>
            </w:pPr>
            <w:r>
              <w:rPr>
                <w:szCs w:val="20"/>
              </w:rPr>
              <w:t>Longitud variable</w:t>
            </w:r>
          </w:p>
        </w:tc>
      </w:tr>
      <w:tr w:rsidR="003A1C32" w:rsidTr="00D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3A1C32" w:rsidRDefault="003A1C32" w:rsidP="00D02ACF">
            <w:pPr>
              <w:rPr>
                <w:szCs w:val="20"/>
              </w:rPr>
            </w:pPr>
            <w:r>
              <w:rPr>
                <w:szCs w:val="20"/>
              </w:rPr>
              <w:t>Parámetro 3</w:t>
            </w:r>
          </w:p>
        </w:tc>
        <w:tc>
          <w:tcPr>
            <w:tcW w:w="1486" w:type="dxa"/>
          </w:tcPr>
          <w:p w:rsidR="003A1C32" w:rsidRDefault="003A1C32" w:rsidP="00D02ACF">
            <w:pPr>
              <w:cnfStyle w:val="000000100000" w:firstRow="0" w:lastRow="0" w:firstColumn="0" w:lastColumn="0" w:oddVBand="0" w:evenVBand="0" w:oddHBand="1" w:evenHBand="0" w:firstRowFirstColumn="0" w:firstRowLastColumn="0" w:lastRowFirstColumn="0" w:lastRowLastColumn="0"/>
              <w:rPr>
                <w:szCs w:val="20"/>
              </w:rPr>
            </w:pPr>
            <w:r>
              <w:rPr>
                <w:szCs w:val="20"/>
              </w:rPr>
              <w:t>Dirección IPv4 CPU Local</w:t>
            </w:r>
          </w:p>
        </w:tc>
        <w:tc>
          <w:tcPr>
            <w:tcW w:w="5338" w:type="dxa"/>
          </w:tcPr>
          <w:p w:rsidR="003A1C32" w:rsidRDefault="003A1C32" w:rsidP="00D02ACF">
            <w:pPr>
              <w:cnfStyle w:val="000000100000" w:firstRow="0" w:lastRow="0" w:firstColumn="0" w:lastColumn="0" w:oddVBand="0" w:evenVBand="0" w:oddHBand="1" w:evenHBand="0" w:firstRowFirstColumn="0" w:firstRowLastColumn="0" w:lastRowFirstColumn="0" w:lastRowLastColumn="0"/>
              <w:rPr>
                <w:szCs w:val="20"/>
              </w:rPr>
            </w:pPr>
            <w:r>
              <w:rPr>
                <w:szCs w:val="20"/>
              </w:rPr>
              <w:t>Cadena de caracteres con la dirección IPv4 (notación decimal separada por puntos) de la CPU Local</w:t>
            </w:r>
          </w:p>
        </w:tc>
      </w:tr>
      <w:tr w:rsidR="003A1C32" w:rsidTr="003A1C32">
        <w:tc>
          <w:tcPr>
            <w:cnfStyle w:val="001000000000" w:firstRow="0" w:lastRow="0" w:firstColumn="1" w:lastColumn="0" w:oddVBand="0" w:evenVBand="0" w:oddHBand="0" w:evenHBand="0" w:firstRowFirstColumn="0" w:firstRowLastColumn="0" w:lastRowFirstColumn="0" w:lastRowLastColumn="0"/>
            <w:tcW w:w="2957" w:type="dxa"/>
          </w:tcPr>
          <w:p w:rsidR="003A1C32" w:rsidRDefault="003A1C32" w:rsidP="00D02ACF">
            <w:pPr>
              <w:rPr>
                <w:szCs w:val="20"/>
              </w:rPr>
            </w:pPr>
            <w:r>
              <w:rPr>
                <w:szCs w:val="20"/>
              </w:rPr>
              <w:t>Parámetro 4</w:t>
            </w:r>
          </w:p>
        </w:tc>
        <w:tc>
          <w:tcPr>
            <w:tcW w:w="1486" w:type="dxa"/>
          </w:tcPr>
          <w:p w:rsidR="003A1C32" w:rsidRDefault="003A1C32" w:rsidP="00D02ACF">
            <w:pPr>
              <w:cnfStyle w:val="000000000000" w:firstRow="0" w:lastRow="0" w:firstColumn="0" w:lastColumn="0" w:oddVBand="0" w:evenVBand="0" w:oddHBand="0" w:evenHBand="0" w:firstRowFirstColumn="0" w:firstRowLastColumn="0" w:lastRowFirstColumn="0" w:lastRowLastColumn="0"/>
              <w:rPr>
                <w:szCs w:val="20"/>
              </w:rPr>
            </w:pPr>
            <w:r>
              <w:rPr>
                <w:szCs w:val="20"/>
              </w:rPr>
              <w:t>Dirección IPv4 CPU Dual</w:t>
            </w:r>
          </w:p>
        </w:tc>
        <w:tc>
          <w:tcPr>
            <w:tcW w:w="5338" w:type="dxa"/>
          </w:tcPr>
          <w:p w:rsidR="003A1C32" w:rsidRDefault="003A1C32" w:rsidP="00D02ACF">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con la dirección IPv4 (notación decimal separada por puntos) de la CPU Dual.</w:t>
            </w:r>
          </w:p>
        </w:tc>
      </w:tr>
    </w:tbl>
    <w:p w:rsidR="003A1C32" w:rsidRDefault="003A1C32" w:rsidP="007B520B">
      <w:pPr>
        <w:ind w:left="-1134"/>
        <w:rPr>
          <w:szCs w:val="20"/>
        </w:rPr>
      </w:pPr>
    </w:p>
    <w:p w:rsidR="007B520B" w:rsidRDefault="008451B9" w:rsidP="007B520B">
      <w:pPr>
        <w:ind w:left="-1134"/>
        <w:rPr>
          <w:szCs w:val="20"/>
        </w:rPr>
      </w:pPr>
      <w:r>
        <w:rPr>
          <w:szCs w:val="20"/>
        </w:rPr>
        <w:t xml:space="preserve">NOTA: </w:t>
      </w:r>
    </w:p>
    <w:p w:rsidR="004A08E0" w:rsidRDefault="004A08E0" w:rsidP="008451B9">
      <w:pPr>
        <w:pStyle w:val="Prrafodelista"/>
        <w:numPr>
          <w:ilvl w:val="0"/>
          <w:numId w:val="3"/>
        </w:numPr>
        <w:rPr>
          <w:szCs w:val="20"/>
        </w:rPr>
      </w:pPr>
      <w:r>
        <w:rPr>
          <w:szCs w:val="20"/>
        </w:rPr>
        <w:t>Hasta que no se reciba este mensaje, el estado global de la pasarela será “No Inicializado”</w:t>
      </w:r>
    </w:p>
    <w:p w:rsidR="00F43857" w:rsidRDefault="003A5003" w:rsidP="008451B9">
      <w:pPr>
        <w:pStyle w:val="Prrafodelista"/>
        <w:numPr>
          <w:ilvl w:val="0"/>
          <w:numId w:val="3"/>
        </w:numPr>
        <w:rPr>
          <w:szCs w:val="20"/>
        </w:rPr>
      </w:pPr>
      <w:r>
        <w:rPr>
          <w:szCs w:val="20"/>
        </w:rPr>
        <w:t xml:space="preserve">El estado de la CGW lo re-calcula el módulo de </w:t>
      </w:r>
      <w:r w:rsidR="00397BB7">
        <w:rPr>
          <w:szCs w:val="20"/>
        </w:rPr>
        <w:t>“</w:t>
      </w:r>
      <w:r>
        <w:rPr>
          <w:szCs w:val="20"/>
        </w:rPr>
        <w:t>Mantenimiento</w:t>
      </w:r>
      <w:r w:rsidR="00397BB7">
        <w:rPr>
          <w:szCs w:val="20"/>
        </w:rPr>
        <w:t>”</w:t>
      </w:r>
      <w:r>
        <w:rPr>
          <w:szCs w:val="20"/>
        </w:rPr>
        <w:t xml:space="preserve">, que </w:t>
      </w:r>
      <w:r w:rsidR="008451B9">
        <w:rPr>
          <w:szCs w:val="20"/>
        </w:rPr>
        <w:t xml:space="preserve">enviará un </w:t>
      </w:r>
      <w:proofErr w:type="spellStart"/>
      <w:r w:rsidR="008451B9">
        <w:rPr>
          <w:szCs w:val="20"/>
        </w:rPr>
        <w:t>Trap</w:t>
      </w:r>
      <w:proofErr w:type="spellEnd"/>
      <w:r w:rsidR="008451B9">
        <w:rPr>
          <w:szCs w:val="20"/>
        </w:rPr>
        <w:t xml:space="preserve"> de</w:t>
      </w:r>
      <w:r w:rsidR="008451B9" w:rsidRPr="00153086">
        <w:rPr>
          <w:szCs w:val="20"/>
        </w:rPr>
        <w:t>l objeto</w:t>
      </w:r>
      <w:r w:rsidR="008451B9">
        <w:rPr>
          <w:szCs w:val="20"/>
        </w:rPr>
        <w:t xml:space="preserve"> </w:t>
      </w:r>
      <w:r w:rsidR="008451B9" w:rsidRPr="00153086">
        <w:rPr>
          <w:szCs w:val="20"/>
        </w:rPr>
        <w:t>“</w:t>
      </w:r>
      <w:r w:rsidR="008451B9">
        <w:rPr>
          <w:b/>
          <w:color w:val="00B0F0"/>
          <w:szCs w:val="20"/>
        </w:rPr>
        <w:t>ug5kgentrap</w:t>
      </w:r>
      <w:r w:rsidR="008451B9" w:rsidRPr="00153086">
        <w:rPr>
          <w:szCs w:val="20"/>
        </w:rPr>
        <w:t>”</w:t>
      </w:r>
      <w:r w:rsidR="00397BB7">
        <w:rPr>
          <w:szCs w:val="20"/>
        </w:rPr>
        <w:t xml:space="preserve"> a la lista de distribución,</w:t>
      </w:r>
      <w:r>
        <w:rPr>
          <w:szCs w:val="20"/>
        </w:rPr>
        <w:t xml:space="preserve"> cada vez que cambie su valor</w:t>
      </w:r>
      <w:r w:rsidR="00397BB7">
        <w:rPr>
          <w:szCs w:val="20"/>
        </w:rPr>
        <w:t>.</w:t>
      </w:r>
    </w:p>
    <w:p w:rsidR="00090D8B" w:rsidRDefault="00090D8B" w:rsidP="008451B9">
      <w:pPr>
        <w:pStyle w:val="Prrafodelista"/>
        <w:numPr>
          <w:ilvl w:val="0"/>
          <w:numId w:val="3"/>
        </w:numPr>
        <w:rPr>
          <w:szCs w:val="20"/>
        </w:rPr>
      </w:pPr>
      <w:r>
        <w:rPr>
          <w:szCs w:val="20"/>
        </w:rPr>
        <w:t>17.07.2015. El módulo de “Mantenimiento”</w:t>
      </w:r>
      <w:r w:rsidR="006A4CC1">
        <w:rPr>
          <w:szCs w:val="20"/>
        </w:rPr>
        <w:t xml:space="preserve"> </w:t>
      </w:r>
      <w:r>
        <w:rPr>
          <w:szCs w:val="20"/>
        </w:rPr>
        <w:t>generar</w:t>
      </w:r>
      <w:r w:rsidR="006A4CC1">
        <w:rPr>
          <w:szCs w:val="20"/>
        </w:rPr>
        <w:t>á</w:t>
      </w:r>
      <w:r>
        <w:rPr>
          <w:szCs w:val="20"/>
        </w:rPr>
        <w:t xml:space="preserve"> un TRAP de Hist</w:t>
      </w:r>
      <w:r w:rsidR="00553C4E">
        <w:rPr>
          <w:szCs w:val="20"/>
        </w:rPr>
        <w:t xml:space="preserve">óricos, cuando </w:t>
      </w:r>
      <w:r>
        <w:rPr>
          <w:szCs w:val="20"/>
        </w:rPr>
        <w:t>detec</w:t>
      </w:r>
      <w:r w:rsidR="00553C4E">
        <w:rPr>
          <w:szCs w:val="20"/>
        </w:rPr>
        <w:t>te cambios de parámetros</w:t>
      </w:r>
      <w:r w:rsidR="006A4CC1">
        <w:rPr>
          <w:szCs w:val="20"/>
        </w:rPr>
        <w:t xml:space="preserve"> (id “Evento de Recurso/Interfaz”)</w:t>
      </w:r>
      <w:r w:rsidR="00553C4E">
        <w:rPr>
          <w:szCs w:val="20"/>
        </w:rPr>
        <w:t>.</w:t>
      </w:r>
    </w:p>
    <w:p w:rsidR="008451B9" w:rsidRPr="008451B9" w:rsidRDefault="008451B9" w:rsidP="007E692F">
      <w:pPr>
        <w:ind w:left="-1134"/>
        <w:rPr>
          <w:szCs w:val="20"/>
        </w:rPr>
      </w:pPr>
    </w:p>
    <w:p w:rsidR="008451B9" w:rsidRPr="008451B9" w:rsidRDefault="008451B9" w:rsidP="007E692F">
      <w:pPr>
        <w:ind w:left="-1134"/>
        <w:rPr>
          <w:szCs w:val="20"/>
        </w:rPr>
      </w:pPr>
    </w:p>
    <w:p w:rsidR="008451B9" w:rsidRPr="008451B9" w:rsidRDefault="00753855" w:rsidP="008451B9">
      <w:pPr>
        <w:ind w:left="-1134"/>
        <w:rPr>
          <w:b/>
          <w:color w:val="C0504D" w:themeColor="accent2"/>
          <w:szCs w:val="20"/>
        </w:rPr>
      </w:pPr>
      <w:r>
        <w:rPr>
          <w:b/>
          <w:color w:val="C0504D" w:themeColor="accent2"/>
          <w:szCs w:val="20"/>
        </w:rPr>
        <w:t xml:space="preserve">‘N02’. </w:t>
      </w:r>
      <w:r w:rsidR="00D80BCE" w:rsidRPr="00A4536A">
        <w:rPr>
          <w:b/>
          <w:color w:val="C0504D" w:themeColor="accent2"/>
          <w:szCs w:val="20"/>
        </w:rPr>
        <w:t xml:space="preserve">Estado </w:t>
      </w:r>
      <w:r w:rsidR="00F43857" w:rsidRPr="00A4536A">
        <w:rPr>
          <w:b/>
          <w:color w:val="C0504D" w:themeColor="accent2"/>
          <w:szCs w:val="20"/>
        </w:rPr>
        <w:t xml:space="preserve">Interfaces </w:t>
      </w:r>
      <w:r>
        <w:rPr>
          <w:b/>
          <w:color w:val="C0504D" w:themeColor="accent2"/>
          <w:szCs w:val="20"/>
        </w:rPr>
        <w:t>LAN</w:t>
      </w:r>
    </w:p>
    <w:tbl>
      <w:tblPr>
        <w:tblStyle w:val="Cuadrculamedia3-nfasis3"/>
        <w:tblW w:w="0" w:type="auto"/>
        <w:tblInd w:w="-1026" w:type="dxa"/>
        <w:tblLook w:val="04A0" w:firstRow="1" w:lastRow="0" w:firstColumn="1" w:lastColumn="0" w:noHBand="0" w:noVBand="1"/>
      </w:tblPr>
      <w:tblGrid>
        <w:gridCol w:w="2957"/>
        <w:gridCol w:w="1486"/>
        <w:gridCol w:w="5338"/>
      </w:tblGrid>
      <w:tr w:rsidR="007E692F" w:rsidRPr="008135A4" w:rsidTr="007E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7E692F" w:rsidRPr="008135A4" w:rsidRDefault="007E692F" w:rsidP="007E5D46">
            <w:pPr>
              <w:rPr>
                <w:szCs w:val="20"/>
              </w:rPr>
            </w:pPr>
            <w:r w:rsidRPr="008135A4">
              <w:rPr>
                <w:szCs w:val="20"/>
              </w:rPr>
              <w:t>CAMPO</w:t>
            </w:r>
          </w:p>
        </w:tc>
        <w:tc>
          <w:tcPr>
            <w:tcW w:w="1486" w:type="dxa"/>
          </w:tcPr>
          <w:p w:rsidR="007E692F" w:rsidRPr="008135A4" w:rsidRDefault="007E692F"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7E692F" w:rsidRPr="008135A4" w:rsidRDefault="007E692F"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7E692F" w:rsidRPr="008135A4" w:rsidRDefault="007E692F"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7E692F"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7E692F" w:rsidRDefault="007E692F" w:rsidP="007E5D46">
            <w:pPr>
              <w:rPr>
                <w:szCs w:val="20"/>
              </w:rPr>
            </w:pPr>
            <w:r>
              <w:rPr>
                <w:szCs w:val="20"/>
              </w:rPr>
              <w:t>Origen mensaje</w:t>
            </w:r>
          </w:p>
        </w:tc>
        <w:tc>
          <w:tcPr>
            <w:tcW w:w="1486" w:type="dxa"/>
          </w:tcPr>
          <w:p w:rsidR="007E692F" w:rsidRPr="008135A4" w:rsidRDefault="007E692F"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7E692F" w:rsidRPr="008135A4" w:rsidRDefault="007E692F"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7E692F" w:rsidRDefault="007E692F" w:rsidP="007E5D46">
            <w:pPr>
              <w:cnfStyle w:val="000000100000" w:firstRow="0" w:lastRow="0" w:firstColumn="0" w:lastColumn="0" w:oddVBand="0" w:evenVBand="0" w:oddHBand="1" w:evenHBand="0" w:firstRowFirstColumn="0" w:firstRowLastColumn="0" w:lastRowFirstColumn="0" w:lastRowLastColumn="0"/>
              <w:rPr>
                <w:szCs w:val="20"/>
              </w:rPr>
            </w:pPr>
          </w:p>
        </w:tc>
      </w:tr>
      <w:tr w:rsidR="007E692F" w:rsidTr="007E5D46">
        <w:tc>
          <w:tcPr>
            <w:cnfStyle w:val="001000000000" w:firstRow="0" w:lastRow="0" w:firstColumn="1" w:lastColumn="0" w:oddVBand="0" w:evenVBand="0" w:oddHBand="0" w:evenHBand="0" w:firstRowFirstColumn="0" w:firstRowLastColumn="0" w:lastRowFirstColumn="0" w:lastRowLastColumn="0"/>
            <w:tcW w:w="2957" w:type="dxa"/>
          </w:tcPr>
          <w:p w:rsidR="007E692F" w:rsidRDefault="007E692F" w:rsidP="007E5D46">
            <w:pPr>
              <w:rPr>
                <w:szCs w:val="20"/>
              </w:rPr>
            </w:pPr>
            <w:r>
              <w:rPr>
                <w:szCs w:val="20"/>
              </w:rPr>
              <w:t>Código mensaje</w:t>
            </w:r>
          </w:p>
        </w:tc>
        <w:tc>
          <w:tcPr>
            <w:tcW w:w="1486" w:type="dxa"/>
          </w:tcPr>
          <w:p w:rsidR="007E692F" w:rsidRPr="008135A4" w:rsidRDefault="007E692F"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Pr="008135A4">
              <w:rPr>
                <w:b/>
                <w:szCs w:val="20"/>
              </w:rPr>
              <w:t>N0</w:t>
            </w:r>
            <w:r w:rsidR="00D80BCE">
              <w:rPr>
                <w:b/>
                <w:szCs w:val="20"/>
              </w:rPr>
              <w:t>2</w:t>
            </w:r>
            <w:r>
              <w:rPr>
                <w:b/>
                <w:szCs w:val="20"/>
              </w:rPr>
              <w:t>”</w:t>
            </w:r>
          </w:p>
        </w:tc>
        <w:tc>
          <w:tcPr>
            <w:tcW w:w="5338" w:type="dxa"/>
          </w:tcPr>
          <w:p w:rsidR="007E692F" w:rsidRPr="008135A4" w:rsidRDefault="00F43857"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I</w:t>
            </w:r>
            <w:r w:rsidR="00D80BCE">
              <w:rPr>
                <w:b/>
                <w:szCs w:val="20"/>
              </w:rPr>
              <w:t>nterfaces LAN</w:t>
            </w:r>
          </w:p>
          <w:p w:rsidR="007E692F" w:rsidRDefault="007E692F" w:rsidP="007E5D46">
            <w:pPr>
              <w:cnfStyle w:val="000000000000" w:firstRow="0" w:lastRow="0" w:firstColumn="0" w:lastColumn="0" w:oddVBand="0" w:evenVBand="0" w:oddHBand="0" w:evenHBand="0" w:firstRowFirstColumn="0" w:firstRowLastColumn="0" w:lastRowFirstColumn="0" w:lastRowLastColumn="0"/>
              <w:rPr>
                <w:szCs w:val="20"/>
              </w:rPr>
            </w:pPr>
          </w:p>
        </w:tc>
      </w:tr>
      <w:tr w:rsidR="00D80BCE"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D80BCE" w:rsidRDefault="00D80BCE" w:rsidP="007E5D46">
            <w:pPr>
              <w:rPr>
                <w:szCs w:val="20"/>
              </w:rPr>
            </w:pPr>
            <w:r>
              <w:rPr>
                <w:szCs w:val="20"/>
              </w:rPr>
              <w:t>Parámetro 1</w:t>
            </w:r>
          </w:p>
        </w:tc>
        <w:tc>
          <w:tcPr>
            <w:tcW w:w="1486" w:type="dxa"/>
          </w:tcPr>
          <w:p w:rsidR="00D80BCE" w:rsidRDefault="00D80BCE"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Estado LAN1</w:t>
            </w:r>
          </w:p>
        </w:tc>
        <w:tc>
          <w:tcPr>
            <w:tcW w:w="5338" w:type="dxa"/>
          </w:tcPr>
          <w:p w:rsidR="00D80BCE" w:rsidRDefault="00D80BCE"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del interfaz LAN, con las opciones:</w:t>
            </w:r>
          </w:p>
          <w:p w:rsidR="00D80BCE" w:rsidRDefault="00D80BCE"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0</w:t>
            </w:r>
            <w:r>
              <w:rPr>
                <w:szCs w:val="20"/>
              </w:rPr>
              <w:t>" No Presente;</w:t>
            </w:r>
          </w:p>
          <w:p w:rsidR="00D80BCE" w:rsidRDefault="00D80BCE"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1</w:t>
            </w:r>
            <w:r>
              <w:rPr>
                <w:szCs w:val="20"/>
              </w:rPr>
              <w:t>" OK;</w:t>
            </w:r>
          </w:p>
          <w:p w:rsidR="00D80BCE" w:rsidRDefault="00D80BCE"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2</w:t>
            </w:r>
            <w:r w:rsidRPr="008135A4">
              <w:rPr>
                <w:szCs w:val="20"/>
              </w:rPr>
              <w:t>" Erro</w:t>
            </w:r>
            <w:r>
              <w:rPr>
                <w:szCs w:val="20"/>
              </w:rPr>
              <w:t>r</w:t>
            </w:r>
          </w:p>
        </w:tc>
      </w:tr>
      <w:tr w:rsidR="00D80BCE" w:rsidTr="007E5D46">
        <w:tc>
          <w:tcPr>
            <w:cnfStyle w:val="001000000000" w:firstRow="0" w:lastRow="0" w:firstColumn="1" w:lastColumn="0" w:oddVBand="0" w:evenVBand="0" w:oddHBand="0" w:evenHBand="0" w:firstRowFirstColumn="0" w:firstRowLastColumn="0" w:lastRowFirstColumn="0" w:lastRowLastColumn="0"/>
            <w:tcW w:w="2957" w:type="dxa"/>
          </w:tcPr>
          <w:p w:rsidR="00D80BCE" w:rsidRDefault="00D80BCE" w:rsidP="007E5D46">
            <w:pPr>
              <w:rPr>
                <w:szCs w:val="20"/>
              </w:rPr>
            </w:pPr>
            <w:r>
              <w:rPr>
                <w:szCs w:val="20"/>
              </w:rPr>
              <w:t>Parámetro 2</w:t>
            </w:r>
          </w:p>
        </w:tc>
        <w:tc>
          <w:tcPr>
            <w:tcW w:w="1486" w:type="dxa"/>
          </w:tcPr>
          <w:p w:rsidR="00D80BCE" w:rsidRDefault="00D80BCE"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Estado LAN2</w:t>
            </w:r>
          </w:p>
        </w:tc>
        <w:tc>
          <w:tcPr>
            <w:tcW w:w="5338" w:type="dxa"/>
          </w:tcPr>
          <w:p w:rsidR="00D80BCE" w:rsidRDefault="00D80BCE"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Id.</w:t>
            </w:r>
            <w:r w:rsidR="00F43857">
              <w:rPr>
                <w:szCs w:val="20"/>
              </w:rPr>
              <w:t xml:space="preserve"> Estado</w:t>
            </w:r>
            <w:r>
              <w:rPr>
                <w:szCs w:val="20"/>
              </w:rPr>
              <w:t xml:space="preserve"> LAN1</w:t>
            </w:r>
          </w:p>
        </w:tc>
      </w:tr>
    </w:tbl>
    <w:p w:rsidR="008451B9" w:rsidRDefault="008451B9" w:rsidP="008451B9">
      <w:pPr>
        <w:ind w:left="-1134"/>
        <w:rPr>
          <w:szCs w:val="20"/>
        </w:rPr>
      </w:pPr>
      <w:r>
        <w:rPr>
          <w:szCs w:val="20"/>
        </w:rPr>
        <w:t xml:space="preserve">NOTA: </w:t>
      </w:r>
    </w:p>
    <w:p w:rsidR="008451B9" w:rsidRDefault="00A4585C" w:rsidP="008451B9">
      <w:pPr>
        <w:pStyle w:val="Prrafodelista"/>
        <w:numPr>
          <w:ilvl w:val="0"/>
          <w:numId w:val="3"/>
        </w:numPr>
        <w:rPr>
          <w:szCs w:val="20"/>
        </w:rPr>
      </w:pPr>
      <w:r>
        <w:rPr>
          <w:szCs w:val="20"/>
        </w:rPr>
        <w:t>Al recibir este mensaje, e</w:t>
      </w:r>
      <w:r w:rsidR="008451B9" w:rsidRPr="00153086">
        <w:rPr>
          <w:szCs w:val="20"/>
        </w:rPr>
        <w:t xml:space="preserve">l módulo de </w:t>
      </w:r>
      <w:r w:rsidR="008451B9">
        <w:rPr>
          <w:szCs w:val="20"/>
        </w:rPr>
        <w:t>“</w:t>
      </w:r>
      <w:r w:rsidR="008451B9" w:rsidRPr="00153086">
        <w:rPr>
          <w:szCs w:val="20"/>
        </w:rPr>
        <w:t>Mantenimiento</w:t>
      </w:r>
      <w:r w:rsidR="008451B9">
        <w:rPr>
          <w:szCs w:val="20"/>
        </w:rPr>
        <w:t>”</w:t>
      </w:r>
      <w:r w:rsidR="008451B9" w:rsidRPr="00153086">
        <w:rPr>
          <w:szCs w:val="20"/>
        </w:rPr>
        <w:t xml:space="preserve"> </w:t>
      </w:r>
      <w:r w:rsidR="008451B9">
        <w:rPr>
          <w:szCs w:val="20"/>
        </w:rPr>
        <w:t xml:space="preserve">enviará un </w:t>
      </w:r>
      <w:proofErr w:type="spellStart"/>
      <w:r w:rsidR="008451B9">
        <w:rPr>
          <w:szCs w:val="20"/>
        </w:rPr>
        <w:t>Trap</w:t>
      </w:r>
      <w:proofErr w:type="spellEnd"/>
      <w:r w:rsidR="008451B9">
        <w:rPr>
          <w:szCs w:val="20"/>
        </w:rPr>
        <w:t xml:space="preserve"> de</w:t>
      </w:r>
      <w:r w:rsidR="008451B9" w:rsidRPr="00153086">
        <w:rPr>
          <w:szCs w:val="20"/>
        </w:rPr>
        <w:t>l objeto</w:t>
      </w:r>
      <w:r w:rsidR="008451B9">
        <w:rPr>
          <w:szCs w:val="20"/>
        </w:rPr>
        <w:t xml:space="preserve"> </w:t>
      </w:r>
      <w:r w:rsidR="008451B9" w:rsidRPr="00153086">
        <w:rPr>
          <w:szCs w:val="20"/>
        </w:rPr>
        <w:t>“</w:t>
      </w:r>
      <w:r w:rsidR="008451B9">
        <w:rPr>
          <w:b/>
          <w:color w:val="00B0F0"/>
          <w:szCs w:val="20"/>
        </w:rPr>
        <w:t>ug5kgentrap</w:t>
      </w:r>
      <w:r w:rsidR="008451B9" w:rsidRPr="00153086">
        <w:rPr>
          <w:szCs w:val="20"/>
        </w:rPr>
        <w:t>”</w:t>
      </w:r>
      <w:r w:rsidR="008451B9">
        <w:rPr>
          <w:szCs w:val="20"/>
        </w:rPr>
        <w:t xml:space="preserve"> al RCS2010</w:t>
      </w:r>
      <w:r>
        <w:rPr>
          <w:szCs w:val="20"/>
        </w:rPr>
        <w:t xml:space="preserve"> (</w:t>
      </w:r>
      <w:r w:rsidRPr="00153086">
        <w:rPr>
          <w:szCs w:val="20"/>
        </w:rPr>
        <w:t>“</w:t>
      </w:r>
      <w:r>
        <w:rPr>
          <w:b/>
          <w:color w:val="00B0F0"/>
          <w:szCs w:val="20"/>
        </w:rPr>
        <w:t>ug5ktrapint</w:t>
      </w:r>
      <w:r w:rsidRPr="00153086">
        <w:rPr>
          <w:szCs w:val="20"/>
        </w:rPr>
        <w:t>”</w:t>
      </w:r>
      <w:r>
        <w:rPr>
          <w:szCs w:val="20"/>
        </w:rPr>
        <w:t xml:space="preserve"> con el código de la variable LAN).</w:t>
      </w:r>
    </w:p>
    <w:p w:rsidR="00F43857" w:rsidRDefault="006A4CC1" w:rsidP="006A4CC1">
      <w:pPr>
        <w:pStyle w:val="Prrafodelista"/>
        <w:numPr>
          <w:ilvl w:val="0"/>
          <w:numId w:val="3"/>
        </w:numPr>
        <w:rPr>
          <w:szCs w:val="20"/>
        </w:rPr>
      </w:pPr>
      <w:r>
        <w:rPr>
          <w:szCs w:val="20"/>
        </w:rPr>
        <w:lastRenderedPageBreak/>
        <w:t>17.07.2015. El módulo de “Mantenimiento” generará un TRAP de Históricos, cuando detecte cambios de parámetros (id “Evento de Recurso/Interfaz”).</w:t>
      </w:r>
    </w:p>
    <w:p w:rsidR="00F43857" w:rsidRDefault="00F43857" w:rsidP="00F43857">
      <w:pPr>
        <w:ind w:left="-1134"/>
        <w:rPr>
          <w:szCs w:val="20"/>
        </w:rPr>
      </w:pPr>
    </w:p>
    <w:p w:rsidR="00F43857" w:rsidRPr="00A4536A" w:rsidRDefault="00753855" w:rsidP="00F43857">
      <w:pPr>
        <w:ind w:left="-1134"/>
        <w:rPr>
          <w:b/>
          <w:color w:val="C0504D" w:themeColor="accent2"/>
          <w:szCs w:val="20"/>
        </w:rPr>
      </w:pPr>
      <w:r>
        <w:rPr>
          <w:b/>
          <w:color w:val="C0504D" w:themeColor="accent2"/>
          <w:szCs w:val="20"/>
        </w:rPr>
        <w:t xml:space="preserve">‘N03’. </w:t>
      </w:r>
      <w:r w:rsidR="00F43857" w:rsidRPr="00A4536A">
        <w:rPr>
          <w:b/>
          <w:color w:val="C0504D" w:themeColor="accent2"/>
          <w:szCs w:val="20"/>
        </w:rPr>
        <w:t>E</w:t>
      </w:r>
      <w:r>
        <w:rPr>
          <w:b/>
          <w:color w:val="C0504D" w:themeColor="accent2"/>
          <w:szCs w:val="20"/>
        </w:rPr>
        <w:t>stado Fuentes de Alimentación</w:t>
      </w:r>
    </w:p>
    <w:tbl>
      <w:tblPr>
        <w:tblStyle w:val="Cuadrculamedia3-nfasis3"/>
        <w:tblW w:w="0" w:type="auto"/>
        <w:tblInd w:w="-1026" w:type="dxa"/>
        <w:tblLook w:val="04A0" w:firstRow="1" w:lastRow="0" w:firstColumn="1" w:lastColumn="0" w:noHBand="0" w:noVBand="1"/>
      </w:tblPr>
      <w:tblGrid>
        <w:gridCol w:w="2957"/>
        <w:gridCol w:w="1486"/>
        <w:gridCol w:w="5338"/>
      </w:tblGrid>
      <w:tr w:rsidR="00F43857" w:rsidRPr="008135A4" w:rsidTr="007E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F43857" w:rsidRPr="008135A4" w:rsidRDefault="00F43857" w:rsidP="007E5D46">
            <w:pPr>
              <w:rPr>
                <w:szCs w:val="20"/>
              </w:rPr>
            </w:pPr>
            <w:r w:rsidRPr="008135A4">
              <w:rPr>
                <w:szCs w:val="20"/>
              </w:rPr>
              <w:t>CAMPO</w:t>
            </w:r>
          </w:p>
        </w:tc>
        <w:tc>
          <w:tcPr>
            <w:tcW w:w="1486" w:type="dxa"/>
          </w:tcPr>
          <w:p w:rsidR="00F43857" w:rsidRPr="008135A4" w:rsidRDefault="00F43857"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F43857" w:rsidRPr="008135A4" w:rsidRDefault="00F43857"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F43857" w:rsidRPr="008135A4" w:rsidRDefault="00F43857"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F43857"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F43857" w:rsidRDefault="00F43857" w:rsidP="007E5D46">
            <w:pPr>
              <w:rPr>
                <w:szCs w:val="20"/>
              </w:rPr>
            </w:pPr>
            <w:r>
              <w:rPr>
                <w:szCs w:val="20"/>
              </w:rPr>
              <w:t>Origen mensaje</w:t>
            </w:r>
          </w:p>
        </w:tc>
        <w:tc>
          <w:tcPr>
            <w:tcW w:w="1486" w:type="dxa"/>
          </w:tcPr>
          <w:p w:rsidR="00F43857" w:rsidRPr="008135A4" w:rsidRDefault="00F43857"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F43857" w:rsidRPr="008135A4" w:rsidRDefault="00F43857"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F43857" w:rsidRDefault="00F43857" w:rsidP="007E5D46">
            <w:pPr>
              <w:cnfStyle w:val="000000100000" w:firstRow="0" w:lastRow="0" w:firstColumn="0" w:lastColumn="0" w:oddVBand="0" w:evenVBand="0" w:oddHBand="1" w:evenHBand="0" w:firstRowFirstColumn="0" w:firstRowLastColumn="0" w:lastRowFirstColumn="0" w:lastRowLastColumn="0"/>
              <w:rPr>
                <w:szCs w:val="20"/>
              </w:rPr>
            </w:pPr>
          </w:p>
        </w:tc>
      </w:tr>
      <w:tr w:rsidR="00F43857" w:rsidTr="007E5D46">
        <w:tc>
          <w:tcPr>
            <w:cnfStyle w:val="001000000000" w:firstRow="0" w:lastRow="0" w:firstColumn="1" w:lastColumn="0" w:oddVBand="0" w:evenVBand="0" w:oddHBand="0" w:evenHBand="0" w:firstRowFirstColumn="0" w:firstRowLastColumn="0" w:lastRowFirstColumn="0" w:lastRowLastColumn="0"/>
            <w:tcW w:w="2957" w:type="dxa"/>
          </w:tcPr>
          <w:p w:rsidR="00F43857" w:rsidRDefault="00F43857" w:rsidP="007E5D46">
            <w:pPr>
              <w:rPr>
                <w:szCs w:val="20"/>
              </w:rPr>
            </w:pPr>
            <w:r>
              <w:rPr>
                <w:szCs w:val="20"/>
              </w:rPr>
              <w:t>Código mensaje</w:t>
            </w:r>
          </w:p>
        </w:tc>
        <w:tc>
          <w:tcPr>
            <w:tcW w:w="1486" w:type="dxa"/>
          </w:tcPr>
          <w:p w:rsidR="00F43857" w:rsidRPr="008135A4" w:rsidRDefault="00F43857"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Pr="008135A4">
              <w:rPr>
                <w:b/>
                <w:szCs w:val="20"/>
              </w:rPr>
              <w:t>N0</w:t>
            </w:r>
            <w:r>
              <w:rPr>
                <w:b/>
                <w:szCs w:val="20"/>
              </w:rPr>
              <w:t>3”</w:t>
            </w:r>
          </w:p>
        </w:tc>
        <w:tc>
          <w:tcPr>
            <w:tcW w:w="5338" w:type="dxa"/>
          </w:tcPr>
          <w:p w:rsidR="00F43857" w:rsidRPr="008135A4" w:rsidRDefault="00F43857"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Fuentes Alimentación</w:t>
            </w:r>
          </w:p>
          <w:p w:rsidR="00F43857" w:rsidRDefault="00F43857" w:rsidP="007E5D46">
            <w:pPr>
              <w:cnfStyle w:val="000000000000" w:firstRow="0" w:lastRow="0" w:firstColumn="0" w:lastColumn="0" w:oddVBand="0" w:evenVBand="0" w:oddHBand="0" w:evenHBand="0" w:firstRowFirstColumn="0" w:firstRowLastColumn="0" w:lastRowFirstColumn="0" w:lastRowLastColumn="0"/>
              <w:rPr>
                <w:szCs w:val="20"/>
              </w:rPr>
            </w:pPr>
          </w:p>
        </w:tc>
      </w:tr>
      <w:tr w:rsidR="00F43857"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F43857" w:rsidRDefault="00F43857" w:rsidP="007E5D46">
            <w:pPr>
              <w:rPr>
                <w:szCs w:val="20"/>
              </w:rPr>
            </w:pPr>
            <w:r>
              <w:rPr>
                <w:szCs w:val="20"/>
              </w:rPr>
              <w:t>Parámetro 1</w:t>
            </w:r>
          </w:p>
        </w:tc>
        <w:tc>
          <w:tcPr>
            <w:tcW w:w="1486" w:type="dxa"/>
          </w:tcPr>
          <w:p w:rsidR="00F43857" w:rsidRDefault="00F43857"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Estado FA1</w:t>
            </w:r>
          </w:p>
        </w:tc>
        <w:tc>
          <w:tcPr>
            <w:tcW w:w="5338" w:type="dxa"/>
          </w:tcPr>
          <w:p w:rsidR="00F43857" w:rsidRDefault="00F43857"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 la Fuente de Alimentación, con las opciones:</w:t>
            </w:r>
          </w:p>
          <w:p w:rsidR="00F43857" w:rsidRDefault="00F43857"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0</w:t>
            </w:r>
            <w:r>
              <w:rPr>
                <w:szCs w:val="20"/>
              </w:rPr>
              <w:t>" No Presente;</w:t>
            </w:r>
          </w:p>
          <w:p w:rsidR="00F43857" w:rsidRDefault="00F43857"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1</w:t>
            </w:r>
            <w:r>
              <w:rPr>
                <w:szCs w:val="20"/>
              </w:rPr>
              <w:t>" OK;</w:t>
            </w:r>
          </w:p>
          <w:p w:rsidR="00F43857" w:rsidRDefault="00F43857"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2</w:t>
            </w:r>
            <w:r w:rsidRPr="008135A4">
              <w:rPr>
                <w:szCs w:val="20"/>
              </w:rPr>
              <w:t>" Erro</w:t>
            </w:r>
            <w:r>
              <w:rPr>
                <w:szCs w:val="20"/>
              </w:rPr>
              <w:t>r</w:t>
            </w:r>
          </w:p>
        </w:tc>
      </w:tr>
      <w:tr w:rsidR="00F43857" w:rsidTr="007E5D46">
        <w:tc>
          <w:tcPr>
            <w:cnfStyle w:val="001000000000" w:firstRow="0" w:lastRow="0" w:firstColumn="1" w:lastColumn="0" w:oddVBand="0" w:evenVBand="0" w:oddHBand="0" w:evenHBand="0" w:firstRowFirstColumn="0" w:firstRowLastColumn="0" w:lastRowFirstColumn="0" w:lastRowLastColumn="0"/>
            <w:tcW w:w="2957" w:type="dxa"/>
          </w:tcPr>
          <w:p w:rsidR="00F43857" w:rsidRDefault="00F43857" w:rsidP="007E5D46">
            <w:pPr>
              <w:rPr>
                <w:szCs w:val="20"/>
              </w:rPr>
            </w:pPr>
            <w:r>
              <w:rPr>
                <w:szCs w:val="20"/>
              </w:rPr>
              <w:t>Parámetro 2</w:t>
            </w:r>
          </w:p>
        </w:tc>
        <w:tc>
          <w:tcPr>
            <w:tcW w:w="1486" w:type="dxa"/>
          </w:tcPr>
          <w:p w:rsidR="00F43857" w:rsidRDefault="00F43857"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Estado FA2</w:t>
            </w:r>
          </w:p>
        </w:tc>
        <w:tc>
          <w:tcPr>
            <w:tcW w:w="5338" w:type="dxa"/>
          </w:tcPr>
          <w:p w:rsidR="00F43857" w:rsidRDefault="00F43857"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Id. Estado FA1</w:t>
            </w:r>
          </w:p>
          <w:p w:rsidR="005F0254" w:rsidRDefault="005F0254"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En el caso de que la FA2 NO exista, el módulo VoIP enviará su estado como OK, “1”.</w:t>
            </w:r>
          </w:p>
        </w:tc>
      </w:tr>
    </w:tbl>
    <w:p w:rsidR="008451B9" w:rsidRDefault="008451B9" w:rsidP="008451B9">
      <w:pPr>
        <w:ind w:left="-1134"/>
        <w:rPr>
          <w:szCs w:val="20"/>
        </w:rPr>
      </w:pPr>
      <w:r>
        <w:rPr>
          <w:szCs w:val="20"/>
        </w:rPr>
        <w:t xml:space="preserve">NOTA: </w:t>
      </w:r>
    </w:p>
    <w:p w:rsidR="008451B9" w:rsidRDefault="00A4585C" w:rsidP="008451B9">
      <w:pPr>
        <w:pStyle w:val="Prrafodelista"/>
        <w:numPr>
          <w:ilvl w:val="0"/>
          <w:numId w:val="3"/>
        </w:numPr>
        <w:rPr>
          <w:szCs w:val="20"/>
        </w:rPr>
      </w:pPr>
      <w:r>
        <w:rPr>
          <w:szCs w:val="20"/>
        </w:rPr>
        <w:t>Al recibir este mensaje, e</w:t>
      </w:r>
      <w:r w:rsidR="008451B9" w:rsidRPr="00153086">
        <w:rPr>
          <w:szCs w:val="20"/>
        </w:rPr>
        <w:t xml:space="preserve">l módulo de </w:t>
      </w:r>
      <w:r w:rsidR="008451B9">
        <w:rPr>
          <w:szCs w:val="20"/>
        </w:rPr>
        <w:t>“</w:t>
      </w:r>
      <w:r w:rsidR="008451B9" w:rsidRPr="00153086">
        <w:rPr>
          <w:szCs w:val="20"/>
        </w:rPr>
        <w:t>Mantenimiento</w:t>
      </w:r>
      <w:r w:rsidR="008451B9">
        <w:rPr>
          <w:szCs w:val="20"/>
        </w:rPr>
        <w:t>”</w:t>
      </w:r>
      <w:r w:rsidR="008451B9" w:rsidRPr="00153086">
        <w:rPr>
          <w:szCs w:val="20"/>
        </w:rPr>
        <w:t xml:space="preserve"> </w:t>
      </w:r>
      <w:r w:rsidR="008451B9">
        <w:rPr>
          <w:szCs w:val="20"/>
        </w:rPr>
        <w:t xml:space="preserve">enviará un </w:t>
      </w:r>
      <w:proofErr w:type="spellStart"/>
      <w:r w:rsidR="008451B9">
        <w:rPr>
          <w:szCs w:val="20"/>
        </w:rPr>
        <w:t>Trap</w:t>
      </w:r>
      <w:proofErr w:type="spellEnd"/>
      <w:r w:rsidR="008451B9">
        <w:rPr>
          <w:szCs w:val="20"/>
        </w:rPr>
        <w:t xml:space="preserve"> de</w:t>
      </w:r>
      <w:r w:rsidR="008451B9" w:rsidRPr="00153086">
        <w:rPr>
          <w:szCs w:val="20"/>
        </w:rPr>
        <w:t>l objeto</w:t>
      </w:r>
      <w:r w:rsidR="008451B9">
        <w:rPr>
          <w:szCs w:val="20"/>
        </w:rPr>
        <w:t xml:space="preserve"> </w:t>
      </w:r>
      <w:r w:rsidR="008451B9" w:rsidRPr="00153086">
        <w:rPr>
          <w:szCs w:val="20"/>
        </w:rPr>
        <w:t>“</w:t>
      </w:r>
      <w:r w:rsidR="008451B9">
        <w:rPr>
          <w:b/>
          <w:color w:val="00B0F0"/>
          <w:szCs w:val="20"/>
        </w:rPr>
        <w:t>ug5kgentrap</w:t>
      </w:r>
      <w:r w:rsidR="008451B9" w:rsidRPr="00153086">
        <w:rPr>
          <w:szCs w:val="20"/>
        </w:rPr>
        <w:t>”</w:t>
      </w:r>
      <w:r>
        <w:rPr>
          <w:szCs w:val="20"/>
        </w:rPr>
        <w:t xml:space="preserve"> al RCS2010 (</w:t>
      </w:r>
      <w:r w:rsidR="008451B9" w:rsidRPr="00153086">
        <w:rPr>
          <w:szCs w:val="20"/>
        </w:rPr>
        <w:t>“</w:t>
      </w:r>
      <w:r w:rsidR="008451B9">
        <w:rPr>
          <w:b/>
          <w:color w:val="00B0F0"/>
          <w:szCs w:val="20"/>
        </w:rPr>
        <w:t>ug5ktrapint</w:t>
      </w:r>
      <w:r w:rsidR="008451B9" w:rsidRPr="00153086">
        <w:rPr>
          <w:szCs w:val="20"/>
        </w:rPr>
        <w:t>”</w:t>
      </w:r>
      <w:r w:rsidR="008451B9">
        <w:rPr>
          <w:szCs w:val="20"/>
        </w:rPr>
        <w:t xml:space="preserve"> </w:t>
      </w:r>
      <w:r>
        <w:rPr>
          <w:szCs w:val="20"/>
        </w:rPr>
        <w:t>con el código de la variable FA)</w:t>
      </w:r>
    </w:p>
    <w:p w:rsidR="006A67FF" w:rsidRDefault="006A67FF" w:rsidP="006A67FF">
      <w:pPr>
        <w:ind w:left="-1134"/>
        <w:rPr>
          <w:szCs w:val="20"/>
        </w:rPr>
      </w:pPr>
    </w:p>
    <w:p w:rsidR="006A67FF" w:rsidRDefault="006A67FF" w:rsidP="006A67FF">
      <w:pPr>
        <w:ind w:left="-1134"/>
        <w:rPr>
          <w:szCs w:val="20"/>
        </w:rPr>
      </w:pPr>
    </w:p>
    <w:p w:rsidR="006A67FF" w:rsidRPr="00A4536A" w:rsidRDefault="00EC225E" w:rsidP="006A67FF">
      <w:pPr>
        <w:ind w:left="-1134"/>
        <w:rPr>
          <w:b/>
          <w:color w:val="C0504D" w:themeColor="accent2"/>
          <w:szCs w:val="20"/>
        </w:rPr>
      </w:pPr>
      <w:r>
        <w:rPr>
          <w:b/>
          <w:color w:val="C0504D" w:themeColor="accent2"/>
          <w:szCs w:val="20"/>
        </w:rPr>
        <w:t>‘N04’. Modo</w:t>
      </w:r>
      <w:r w:rsidR="00753855">
        <w:rPr>
          <w:b/>
          <w:color w:val="C0504D" w:themeColor="accent2"/>
          <w:szCs w:val="20"/>
        </w:rPr>
        <w:t xml:space="preserve"> </w:t>
      </w:r>
      <w:proofErr w:type="spellStart"/>
      <w:r w:rsidR="00753855">
        <w:rPr>
          <w:b/>
          <w:color w:val="C0504D" w:themeColor="accent2"/>
          <w:szCs w:val="20"/>
        </w:rPr>
        <w:t>CPUs</w:t>
      </w:r>
      <w:proofErr w:type="spellEnd"/>
    </w:p>
    <w:tbl>
      <w:tblPr>
        <w:tblStyle w:val="Cuadrculamedia3-nfasis3"/>
        <w:tblW w:w="0" w:type="auto"/>
        <w:tblInd w:w="-1026" w:type="dxa"/>
        <w:tblLook w:val="04A0" w:firstRow="1" w:lastRow="0" w:firstColumn="1" w:lastColumn="0" w:noHBand="0" w:noVBand="1"/>
      </w:tblPr>
      <w:tblGrid>
        <w:gridCol w:w="2957"/>
        <w:gridCol w:w="1486"/>
        <w:gridCol w:w="5338"/>
      </w:tblGrid>
      <w:tr w:rsidR="006A67FF" w:rsidRPr="008135A4" w:rsidTr="007E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A67FF" w:rsidRPr="008135A4" w:rsidRDefault="006A67FF" w:rsidP="007E5D46">
            <w:pPr>
              <w:rPr>
                <w:szCs w:val="20"/>
              </w:rPr>
            </w:pPr>
            <w:r w:rsidRPr="008135A4">
              <w:rPr>
                <w:szCs w:val="20"/>
              </w:rPr>
              <w:t>CAMPO</w:t>
            </w:r>
          </w:p>
        </w:tc>
        <w:tc>
          <w:tcPr>
            <w:tcW w:w="1486" w:type="dxa"/>
          </w:tcPr>
          <w:p w:rsidR="006A67FF" w:rsidRPr="008135A4" w:rsidRDefault="006A67FF"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6A67FF" w:rsidRPr="008135A4" w:rsidRDefault="006A67FF"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6A67FF" w:rsidRPr="008135A4" w:rsidRDefault="006A67FF"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6A67FF" w:rsidTr="001D6987">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957" w:type="dxa"/>
          </w:tcPr>
          <w:p w:rsidR="006A67FF" w:rsidRDefault="006A67FF" w:rsidP="007E5D46">
            <w:pPr>
              <w:rPr>
                <w:szCs w:val="20"/>
              </w:rPr>
            </w:pPr>
            <w:r>
              <w:rPr>
                <w:szCs w:val="20"/>
              </w:rPr>
              <w:t>Origen mensaje</w:t>
            </w:r>
          </w:p>
        </w:tc>
        <w:tc>
          <w:tcPr>
            <w:tcW w:w="1486" w:type="dxa"/>
          </w:tcPr>
          <w:p w:rsidR="006A67FF" w:rsidRPr="008135A4" w:rsidRDefault="006A67FF"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6A67FF" w:rsidRDefault="006A67FF"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r w:rsidR="001D6987">
              <w:rPr>
                <w:szCs w:val="20"/>
              </w:rPr>
              <w:t>.</w:t>
            </w:r>
          </w:p>
          <w:p w:rsidR="001D6987" w:rsidRDefault="001D6987"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Desactivar envío por el módulo “Configuración”.</w:t>
            </w:r>
          </w:p>
        </w:tc>
      </w:tr>
      <w:tr w:rsidR="006A67FF" w:rsidTr="007E5D46">
        <w:tc>
          <w:tcPr>
            <w:cnfStyle w:val="001000000000" w:firstRow="0" w:lastRow="0" w:firstColumn="1" w:lastColumn="0" w:oddVBand="0" w:evenVBand="0" w:oddHBand="0" w:evenHBand="0" w:firstRowFirstColumn="0" w:firstRowLastColumn="0" w:lastRowFirstColumn="0" w:lastRowLastColumn="0"/>
            <w:tcW w:w="2957" w:type="dxa"/>
          </w:tcPr>
          <w:p w:rsidR="006A67FF" w:rsidRDefault="006A67FF" w:rsidP="007E5D46">
            <w:pPr>
              <w:rPr>
                <w:szCs w:val="20"/>
              </w:rPr>
            </w:pPr>
            <w:r>
              <w:rPr>
                <w:szCs w:val="20"/>
              </w:rPr>
              <w:t>Código mensaje</w:t>
            </w:r>
          </w:p>
        </w:tc>
        <w:tc>
          <w:tcPr>
            <w:tcW w:w="1486" w:type="dxa"/>
          </w:tcPr>
          <w:p w:rsidR="006A67FF" w:rsidRPr="008135A4" w:rsidRDefault="006A67FF"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Pr="008135A4">
              <w:rPr>
                <w:b/>
                <w:szCs w:val="20"/>
              </w:rPr>
              <w:t>N0</w:t>
            </w:r>
            <w:r>
              <w:rPr>
                <w:b/>
                <w:szCs w:val="20"/>
              </w:rPr>
              <w:t>4”</w:t>
            </w:r>
          </w:p>
        </w:tc>
        <w:tc>
          <w:tcPr>
            <w:tcW w:w="5338" w:type="dxa"/>
          </w:tcPr>
          <w:p w:rsidR="006A67FF" w:rsidRPr="008135A4" w:rsidRDefault="006A67FF"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 xml:space="preserve">Estado </w:t>
            </w:r>
            <w:proofErr w:type="spellStart"/>
            <w:r>
              <w:rPr>
                <w:b/>
                <w:szCs w:val="20"/>
              </w:rPr>
              <w:t>CPUs</w:t>
            </w:r>
            <w:proofErr w:type="spellEnd"/>
            <w:r>
              <w:rPr>
                <w:b/>
                <w:szCs w:val="20"/>
              </w:rPr>
              <w:t xml:space="preserve"> pasarela</w:t>
            </w:r>
          </w:p>
          <w:p w:rsidR="006A67FF" w:rsidRDefault="006A67FF" w:rsidP="007E5D46">
            <w:pPr>
              <w:cnfStyle w:val="000000000000" w:firstRow="0" w:lastRow="0" w:firstColumn="0" w:lastColumn="0" w:oddVBand="0" w:evenVBand="0" w:oddHBand="0" w:evenHBand="0" w:firstRowFirstColumn="0" w:firstRowLastColumn="0" w:lastRowFirstColumn="0" w:lastRowLastColumn="0"/>
              <w:rPr>
                <w:szCs w:val="20"/>
              </w:rPr>
            </w:pPr>
          </w:p>
        </w:tc>
      </w:tr>
      <w:tr w:rsidR="006A67FF"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A67FF" w:rsidRDefault="006A67FF" w:rsidP="007E5D46">
            <w:pPr>
              <w:rPr>
                <w:szCs w:val="20"/>
              </w:rPr>
            </w:pPr>
            <w:r>
              <w:rPr>
                <w:szCs w:val="20"/>
              </w:rPr>
              <w:t>Parámetro 1</w:t>
            </w:r>
          </w:p>
        </w:tc>
        <w:tc>
          <w:tcPr>
            <w:tcW w:w="1486" w:type="dxa"/>
          </w:tcPr>
          <w:p w:rsidR="006A67FF" w:rsidRDefault="006A67FF"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Estado CPU1</w:t>
            </w:r>
          </w:p>
          <w:p w:rsidR="009B70AA" w:rsidRDefault="009B70AA"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397BB7">
              <w:rPr>
                <w:b/>
                <w:szCs w:val="20"/>
              </w:rPr>
              <w:t>Local</w:t>
            </w:r>
            <w:r>
              <w:rPr>
                <w:szCs w:val="20"/>
              </w:rPr>
              <w:t>)</w:t>
            </w:r>
          </w:p>
        </w:tc>
        <w:tc>
          <w:tcPr>
            <w:tcW w:w="5338" w:type="dxa"/>
          </w:tcPr>
          <w:p w:rsidR="006A67FF" w:rsidRDefault="006A67FF"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 la CPU, con las opciones:</w:t>
            </w:r>
          </w:p>
          <w:p w:rsidR="006A67FF" w:rsidRDefault="006A67FF"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0</w:t>
            </w:r>
            <w:r>
              <w:rPr>
                <w:szCs w:val="20"/>
              </w:rPr>
              <w:t>" No Presente;</w:t>
            </w:r>
          </w:p>
          <w:p w:rsidR="006A67FF" w:rsidRDefault="006A67FF"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1</w:t>
            </w:r>
            <w:r>
              <w:rPr>
                <w:szCs w:val="20"/>
              </w:rPr>
              <w:t>" CPU Principal;</w:t>
            </w:r>
          </w:p>
          <w:p w:rsidR="006A67FF" w:rsidRDefault="006A67FF"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2</w:t>
            </w:r>
            <w:r w:rsidRPr="008135A4">
              <w:rPr>
                <w:szCs w:val="20"/>
              </w:rPr>
              <w:t xml:space="preserve">" </w:t>
            </w:r>
            <w:r>
              <w:rPr>
                <w:szCs w:val="20"/>
              </w:rPr>
              <w:t xml:space="preserve">CPU </w:t>
            </w:r>
            <w:proofErr w:type="spellStart"/>
            <w:r>
              <w:rPr>
                <w:szCs w:val="20"/>
              </w:rPr>
              <w:t>Standby</w:t>
            </w:r>
            <w:proofErr w:type="spellEnd"/>
          </w:p>
          <w:p w:rsidR="003822ED" w:rsidRDefault="003822ED"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3822ED">
              <w:rPr>
                <w:b/>
                <w:szCs w:val="20"/>
              </w:rPr>
              <w:t>3</w:t>
            </w:r>
            <w:r>
              <w:rPr>
                <w:szCs w:val="20"/>
              </w:rPr>
              <w:t>” CPU arrancando</w:t>
            </w:r>
          </w:p>
        </w:tc>
      </w:tr>
      <w:tr w:rsidR="006A67FF" w:rsidTr="007E5D46">
        <w:tc>
          <w:tcPr>
            <w:cnfStyle w:val="001000000000" w:firstRow="0" w:lastRow="0" w:firstColumn="1" w:lastColumn="0" w:oddVBand="0" w:evenVBand="0" w:oddHBand="0" w:evenHBand="0" w:firstRowFirstColumn="0" w:firstRowLastColumn="0" w:lastRowFirstColumn="0" w:lastRowLastColumn="0"/>
            <w:tcW w:w="2957" w:type="dxa"/>
          </w:tcPr>
          <w:p w:rsidR="006A67FF" w:rsidRDefault="006A67FF" w:rsidP="007E5D46">
            <w:pPr>
              <w:rPr>
                <w:szCs w:val="20"/>
              </w:rPr>
            </w:pPr>
            <w:r>
              <w:rPr>
                <w:szCs w:val="20"/>
              </w:rPr>
              <w:t>Parámetro 2</w:t>
            </w:r>
          </w:p>
        </w:tc>
        <w:tc>
          <w:tcPr>
            <w:tcW w:w="1486" w:type="dxa"/>
          </w:tcPr>
          <w:p w:rsidR="006A67FF" w:rsidRDefault="006A67FF"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Estado CPU2</w:t>
            </w:r>
          </w:p>
          <w:p w:rsidR="009B70AA" w:rsidRDefault="009B70AA"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397BB7">
              <w:rPr>
                <w:b/>
                <w:szCs w:val="20"/>
              </w:rPr>
              <w:t>Colateral</w:t>
            </w:r>
            <w:r>
              <w:rPr>
                <w:szCs w:val="20"/>
              </w:rPr>
              <w:t>)</w:t>
            </w:r>
          </w:p>
        </w:tc>
        <w:tc>
          <w:tcPr>
            <w:tcW w:w="5338" w:type="dxa"/>
          </w:tcPr>
          <w:p w:rsidR="006A67FF" w:rsidRDefault="006A67FF"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Id. Estado CPU1</w:t>
            </w:r>
          </w:p>
          <w:p w:rsidR="003822ED" w:rsidRDefault="003822ED"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NO APLICABLE en esta VERSIÓN</w:t>
            </w:r>
          </w:p>
        </w:tc>
      </w:tr>
    </w:tbl>
    <w:p w:rsidR="008451B9" w:rsidRDefault="008451B9" w:rsidP="008451B9">
      <w:pPr>
        <w:ind w:left="-1134"/>
        <w:rPr>
          <w:szCs w:val="20"/>
        </w:rPr>
      </w:pPr>
      <w:r>
        <w:rPr>
          <w:szCs w:val="20"/>
        </w:rPr>
        <w:t xml:space="preserve">NOTA: </w:t>
      </w:r>
    </w:p>
    <w:p w:rsidR="00174026" w:rsidRDefault="00174026" w:rsidP="00174026">
      <w:pPr>
        <w:pStyle w:val="Prrafodelista"/>
        <w:numPr>
          <w:ilvl w:val="0"/>
          <w:numId w:val="3"/>
        </w:numPr>
        <w:rPr>
          <w:szCs w:val="20"/>
        </w:rPr>
      </w:pPr>
      <w:r>
        <w:rPr>
          <w:szCs w:val="20"/>
        </w:rPr>
        <w:t xml:space="preserve">11.07.2016. Este mensaje condiciona el comportamiento del agente SNMP </w:t>
      </w:r>
      <w:r w:rsidR="001D6987">
        <w:rPr>
          <w:szCs w:val="20"/>
        </w:rPr>
        <w:t>respecto a los comandos T11/R11; AVISO: en función del contenido de este mensaje enviado</w:t>
      </w:r>
      <w:r>
        <w:rPr>
          <w:szCs w:val="20"/>
        </w:rPr>
        <w:t xml:space="preserve"> por el Núcleo, en el arranque</w:t>
      </w:r>
      <w:r w:rsidR="001D6987">
        <w:rPr>
          <w:szCs w:val="20"/>
        </w:rPr>
        <w:t xml:space="preserve"> de las tarjetas</w:t>
      </w:r>
      <w:r>
        <w:rPr>
          <w:szCs w:val="20"/>
        </w:rPr>
        <w:t xml:space="preserve"> podría haber dos </w:t>
      </w:r>
      <w:proofErr w:type="spellStart"/>
      <w:r>
        <w:rPr>
          <w:szCs w:val="20"/>
        </w:rPr>
        <w:t>CPUs</w:t>
      </w:r>
      <w:proofErr w:type="spellEnd"/>
      <w:r>
        <w:rPr>
          <w:szCs w:val="20"/>
        </w:rPr>
        <w:t xml:space="preserve"> “Principales”.</w:t>
      </w:r>
    </w:p>
    <w:p w:rsidR="008451B9" w:rsidRDefault="00A4585C" w:rsidP="008451B9">
      <w:pPr>
        <w:pStyle w:val="Prrafodelista"/>
        <w:numPr>
          <w:ilvl w:val="0"/>
          <w:numId w:val="3"/>
        </w:numPr>
        <w:rPr>
          <w:szCs w:val="20"/>
        </w:rPr>
      </w:pPr>
      <w:r>
        <w:rPr>
          <w:szCs w:val="20"/>
        </w:rPr>
        <w:t>Al recibir este mensaje, e</w:t>
      </w:r>
      <w:r w:rsidR="008451B9" w:rsidRPr="00153086">
        <w:rPr>
          <w:szCs w:val="20"/>
        </w:rPr>
        <w:t xml:space="preserve">l módulo de </w:t>
      </w:r>
      <w:r w:rsidR="008451B9">
        <w:rPr>
          <w:szCs w:val="20"/>
        </w:rPr>
        <w:t>“</w:t>
      </w:r>
      <w:r w:rsidR="008451B9" w:rsidRPr="00153086">
        <w:rPr>
          <w:szCs w:val="20"/>
        </w:rPr>
        <w:t>Mantenimiento</w:t>
      </w:r>
      <w:r w:rsidR="008451B9">
        <w:rPr>
          <w:szCs w:val="20"/>
        </w:rPr>
        <w:t>”</w:t>
      </w:r>
      <w:r w:rsidR="008451B9" w:rsidRPr="00153086">
        <w:rPr>
          <w:szCs w:val="20"/>
        </w:rPr>
        <w:t xml:space="preserve"> </w:t>
      </w:r>
      <w:r w:rsidR="008451B9">
        <w:rPr>
          <w:szCs w:val="20"/>
        </w:rPr>
        <w:t xml:space="preserve">enviará un </w:t>
      </w:r>
      <w:proofErr w:type="spellStart"/>
      <w:r w:rsidR="008451B9">
        <w:rPr>
          <w:szCs w:val="20"/>
        </w:rPr>
        <w:t>Trap</w:t>
      </w:r>
      <w:proofErr w:type="spellEnd"/>
      <w:r w:rsidR="008451B9">
        <w:rPr>
          <w:szCs w:val="20"/>
        </w:rPr>
        <w:t xml:space="preserve"> de</w:t>
      </w:r>
      <w:r w:rsidR="008451B9" w:rsidRPr="00153086">
        <w:rPr>
          <w:szCs w:val="20"/>
        </w:rPr>
        <w:t>l objeto</w:t>
      </w:r>
      <w:r w:rsidR="008451B9">
        <w:rPr>
          <w:szCs w:val="20"/>
        </w:rPr>
        <w:t xml:space="preserve"> </w:t>
      </w:r>
      <w:r w:rsidR="008451B9" w:rsidRPr="00153086">
        <w:rPr>
          <w:szCs w:val="20"/>
        </w:rPr>
        <w:t>“</w:t>
      </w:r>
      <w:r w:rsidR="008451B9">
        <w:rPr>
          <w:b/>
          <w:color w:val="00B0F0"/>
          <w:szCs w:val="20"/>
        </w:rPr>
        <w:t>ug5kgentrap</w:t>
      </w:r>
      <w:r w:rsidR="008451B9" w:rsidRPr="00153086">
        <w:rPr>
          <w:szCs w:val="20"/>
        </w:rPr>
        <w:t>”</w:t>
      </w:r>
      <w:r>
        <w:rPr>
          <w:szCs w:val="20"/>
        </w:rPr>
        <w:t xml:space="preserve"> al RCS2010 (</w:t>
      </w:r>
      <w:r w:rsidR="008451B9" w:rsidRPr="00153086">
        <w:rPr>
          <w:szCs w:val="20"/>
        </w:rPr>
        <w:t>“</w:t>
      </w:r>
      <w:r w:rsidR="008451B9">
        <w:rPr>
          <w:b/>
          <w:color w:val="00B0F0"/>
          <w:szCs w:val="20"/>
        </w:rPr>
        <w:t>ug5ktrapint</w:t>
      </w:r>
      <w:r w:rsidR="008451B9" w:rsidRPr="00153086">
        <w:rPr>
          <w:szCs w:val="20"/>
        </w:rPr>
        <w:t>”</w:t>
      </w:r>
      <w:r w:rsidR="008451B9">
        <w:rPr>
          <w:szCs w:val="20"/>
        </w:rPr>
        <w:t xml:space="preserve"> con el código de la variable CPU</w:t>
      </w:r>
      <w:r>
        <w:rPr>
          <w:szCs w:val="20"/>
        </w:rPr>
        <w:t>).</w:t>
      </w:r>
    </w:p>
    <w:p w:rsidR="006A4CC1" w:rsidRDefault="006A4CC1" w:rsidP="008451B9">
      <w:pPr>
        <w:pStyle w:val="Prrafodelista"/>
        <w:numPr>
          <w:ilvl w:val="0"/>
          <w:numId w:val="3"/>
        </w:numPr>
        <w:rPr>
          <w:szCs w:val="20"/>
        </w:rPr>
      </w:pPr>
      <w:r>
        <w:rPr>
          <w:szCs w:val="20"/>
        </w:rPr>
        <w:t>17.07.2015. El módulo de “Mantenimiento” generará un TRAP de Históricos, cuando detecte cambios de parámetros (id “Evento de Recurso/Interfaz”).</w:t>
      </w:r>
    </w:p>
    <w:p w:rsidR="006B0605" w:rsidRDefault="006B0605" w:rsidP="006B0605">
      <w:pPr>
        <w:ind w:left="-1134"/>
        <w:rPr>
          <w:szCs w:val="20"/>
        </w:rPr>
      </w:pPr>
    </w:p>
    <w:p w:rsidR="006B0605" w:rsidRDefault="006B0605" w:rsidP="006B0605">
      <w:pPr>
        <w:ind w:left="-1134"/>
        <w:rPr>
          <w:szCs w:val="20"/>
        </w:rPr>
      </w:pPr>
    </w:p>
    <w:p w:rsidR="006B0605" w:rsidRPr="00A4536A" w:rsidRDefault="00753855" w:rsidP="006B0605">
      <w:pPr>
        <w:ind w:left="-1134"/>
        <w:rPr>
          <w:b/>
          <w:color w:val="C0504D" w:themeColor="accent2"/>
          <w:szCs w:val="20"/>
        </w:rPr>
      </w:pPr>
      <w:r>
        <w:rPr>
          <w:b/>
          <w:color w:val="C0504D" w:themeColor="accent2"/>
          <w:szCs w:val="20"/>
        </w:rPr>
        <w:t xml:space="preserve">‘N05’. </w:t>
      </w:r>
      <w:r w:rsidR="006B0605">
        <w:rPr>
          <w:b/>
          <w:color w:val="C0504D" w:themeColor="accent2"/>
          <w:szCs w:val="20"/>
        </w:rPr>
        <w:t>Estado NTP</w:t>
      </w:r>
    </w:p>
    <w:tbl>
      <w:tblPr>
        <w:tblStyle w:val="Cuadrculamedia3-nfasis3"/>
        <w:tblW w:w="0" w:type="auto"/>
        <w:tblInd w:w="-1026" w:type="dxa"/>
        <w:tblLook w:val="04A0" w:firstRow="1" w:lastRow="0" w:firstColumn="1" w:lastColumn="0" w:noHBand="0" w:noVBand="1"/>
      </w:tblPr>
      <w:tblGrid>
        <w:gridCol w:w="2957"/>
        <w:gridCol w:w="1486"/>
        <w:gridCol w:w="5338"/>
      </w:tblGrid>
      <w:tr w:rsidR="006B0605" w:rsidRPr="008135A4" w:rsidTr="00A45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B0605" w:rsidRPr="008135A4" w:rsidRDefault="006B0605" w:rsidP="00A4585C">
            <w:pPr>
              <w:rPr>
                <w:szCs w:val="20"/>
              </w:rPr>
            </w:pPr>
            <w:r w:rsidRPr="008135A4">
              <w:rPr>
                <w:szCs w:val="20"/>
              </w:rPr>
              <w:t>CAMPO</w:t>
            </w:r>
          </w:p>
        </w:tc>
        <w:tc>
          <w:tcPr>
            <w:tcW w:w="1486" w:type="dxa"/>
          </w:tcPr>
          <w:p w:rsidR="006B0605" w:rsidRPr="008135A4" w:rsidRDefault="006B0605" w:rsidP="00A4585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6B0605" w:rsidRPr="008135A4" w:rsidRDefault="006B0605" w:rsidP="00A4585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6B0605" w:rsidRPr="008135A4" w:rsidRDefault="006B0605" w:rsidP="00A4585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6B0605" w:rsidTr="00A45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B0605" w:rsidRDefault="006B0605" w:rsidP="00A4585C">
            <w:pPr>
              <w:rPr>
                <w:szCs w:val="20"/>
              </w:rPr>
            </w:pPr>
            <w:r>
              <w:rPr>
                <w:szCs w:val="20"/>
              </w:rPr>
              <w:t>Origen mensaje</w:t>
            </w:r>
          </w:p>
        </w:tc>
        <w:tc>
          <w:tcPr>
            <w:tcW w:w="1486" w:type="dxa"/>
          </w:tcPr>
          <w:p w:rsidR="006B0605" w:rsidRPr="008135A4" w:rsidRDefault="006B0605" w:rsidP="00A4585C">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6B0605" w:rsidRPr="008135A4" w:rsidRDefault="006B0605" w:rsidP="00A4585C">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6B0605" w:rsidRDefault="006B0605" w:rsidP="00A4585C">
            <w:pPr>
              <w:cnfStyle w:val="000000100000" w:firstRow="0" w:lastRow="0" w:firstColumn="0" w:lastColumn="0" w:oddVBand="0" w:evenVBand="0" w:oddHBand="1" w:evenHBand="0" w:firstRowFirstColumn="0" w:firstRowLastColumn="0" w:lastRowFirstColumn="0" w:lastRowLastColumn="0"/>
              <w:rPr>
                <w:szCs w:val="20"/>
              </w:rPr>
            </w:pPr>
          </w:p>
        </w:tc>
      </w:tr>
      <w:tr w:rsidR="006B0605" w:rsidTr="00A4585C">
        <w:tc>
          <w:tcPr>
            <w:cnfStyle w:val="001000000000" w:firstRow="0" w:lastRow="0" w:firstColumn="1" w:lastColumn="0" w:oddVBand="0" w:evenVBand="0" w:oddHBand="0" w:evenHBand="0" w:firstRowFirstColumn="0" w:firstRowLastColumn="0" w:lastRowFirstColumn="0" w:lastRowLastColumn="0"/>
            <w:tcW w:w="2957" w:type="dxa"/>
          </w:tcPr>
          <w:p w:rsidR="006B0605" w:rsidRDefault="006B0605" w:rsidP="00A4585C">
            <w:pPr>
              <w:rPr>
                <w:szCs w:val="20"/>
              </w:rPr>
            </w:pPr>
            <w:r>
              <w:rPr>
                <w:szCs w:val="20"/>
              </w:rPr>
              <w:t>Código mensaje</w:t>
            </w:r>
          </w:p>
        </w:tc>
        <w:tc>
          <w:tcPr>
            <w:tcW w:w="1486" w:type="dxa"/>
          </w:tcPr>
          <w:p w:rsidR="006B0605" w:rsidRPr="008135A4" w:rsidRDefault="006B0605" w:rsidP="00A4585C">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Pr="008135A4">
              <w:rPr>
                <w:b/>
                <w:szCs w:val="20"/>
              </w:rPr>
              <w:t>N0</w:t>
            </w:r>
            <w:r>
              <w:rPr>
                <w:b/>
                <w:szCs w:val="20"/>
              </w:rPr>
              <w:t>5”</w:t>
            </w:r>
          </w:p>
        </w:tc>
        <w:tc>
          <w:tcPr>
            <w:tcW w:w="5338" w:type="dxa"/>
          </w:tcPr>
          <w:p w:rsidR="006B0605" w:rsidRPr="008135A4" w:rsidRDefault="006B0605" w:rsidP="00A4585C">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NTP</w:t>
            </w:r>
          </w:p>
          <w:p w:rsidR="006B0605" w:rsidRDefault="006B0605" w:rsidP="00A4585C">
            <w:pPr>
              <w:cnfStyle w:val="000000000000" w:firstRow="0" w:lastRow="0" w:firstColumn="0" w:lastColumn="0" w:oddVBand="0" w:evenVBand="0" w:oddHBand="0" w:evenHBand="0" w:firstRowFirstColumn="0" w:firstRowLastColumn="0" w:lastRowFirstColumn="0" w:lastRowLastColumn="0"/>
              <w:rPr>
                <w:szCs w:val="20"/>
              </w:rPr>
            </w:pPr>
          </w:p>
        </w:tc>
      </w:tr>
      <w:tr w:rsidR="006B0605" w:rsidTr="00A45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B0605" w:rsidRDefault="006B0605" w:rsidP="00A4585C">
            <w:pPr>
              <w:rPr>
                <w:szCs w:val="20"/>
              </w:rPr>
            </w:pPr>
            <w:r>
              <w:rPr>
                <w:szCs w:val="20"/>
              </w:rPr>
              <w:t>Parámetro 1</w:t>
            </w:r>
          </w:p>
        </w:tc>
        <w:tc>
          <w:tcPr>
            <w:tcW w:w="1486" w:type="dxa"/>
          </w:tcPr>
          <w:p w:rsidR="006B0605" w:rsidRDefault="006B0605" w:rsidP="00A4585C">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Estado </w:t>
            </w:r>
            <w:r w:rsidR="00C55440">
              <w:rPr>
                <w:szCs w:val="20"/>
              </w:rPr>
              <w:t>NTP</w:t>
            </w:r>
          </w:p>
        </w:tc>
        <w:tc>
          <w:tcPr>
            <w:tcW w:w="5338" w:type="dxa"/>
          </w:tcPr>
          <w:p w:rsidR="006B0605" w:rsidRDefault="006B0605" w:rsidP="00A4585C">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estado de la CPU, </w:t>
            </w:r>
            <w:r>
              <w:rPr>
                <w:szCs w:val="20"/>
              </w:rPr>
              <w:lastRenderedPageBreak/>
              <w:t>con las opciones:</w:t>
            </w:r>
          </w:p>
          <w:p w:rsidR="006B0605" w:rsidRDefault="006B0605" w:rsidP="00A4585C">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0</w:t>
            </w:r>
            <w:r w:rsidR="00C55440">
              <w:rPr>
                <w:szCs w:val="20"/>
              </w:rPr>
              <w:t>" No Configurado</w:t>
            </w:r>
            <w:r>
              <w:rPr>
                <w:szCs w:val="20"/>
              </w:rPr>
              <w:t>;</w:t>
            </w:r>
          </w:p>
          <w:p w:rsidR="006B0605" w:rsidRDefault="006B0605" w:rsidP="00A4585C">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1</w:t>
            </w:r>
            <w:r w:rsidR="00C55440">
              <w:rPr>
                <w:szCs w:val="20"/>
              </w:rPr>
              <w:t>" Conectado</w:t>
            </w:r>
            <w:r>
              <w:rPr>
                <w:szCs w:val="20"/>
              </w:rPr>
              <w:t>;</w:t>
            </w:r>
          </w:p>
          <w:p w:rsidR="006B0605" w:rsidRDefault="006B0605" w:rsidP="00A4585C">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2</w:t>
            </w:r>
            <w:r w:rsidRPr="008135A4">
              <w:rPr>
                <w:szCs w:val="20"/>
              </w:rPr>
              <w:t xml:space="preserve">" </w:t>
            </w:r>
            <w:r w:rsidR="00C55440">
              <w:rPr>
                <w:szCs w:val="20"/>
              </w:rPr>
              <w:t>Desconectado</w:t>
            </w:r>
          </w:p>
        </w:tc>
      </w:tr>
    </w:tbl>
    <w:p w:rsidR="008451B9" w:rsidRDefault="008451B9" w:rsidP="008451B9">
      <w:pPr>
        <w:ind w:left="-1134"/>
        <w:rPr>
          <w:szCs w:val="20"/>
        </w:rPr>
      </w:pPr>
      <w:r>
        <w:rPr>
          <w:szCs w:val="20"/>
        </w:rPr>
        <w:lastRenderedPageBreak/>
        <w:t xml:space="preserve">NOTA: </w:t>
      </w:r>
    </w:p>
    <w:p w:rsidR="008451B9" w:rsidRDefault="00A4585C" w:rsidP="008451B9">
      <w:pPr>
        <w:pStyle w:val="Prrafodelista"/>
        <w:numPr>
          <w:ilvl w:val="0"/>
          <w:numId w:val="3"/>
        </w:numPr>
        <w:rPr>
          <w:szCs w:val="20"/>
        </w:rPr>
      </w:pPr>
      <w:r>
        <w:rPr>
          <w:szCs w:val="20"/>
        </w:rPr>
        <w:t>Al recibir este mensaje, e</w:t>
      </w:r>
      <w:r w:rsidR="008451B9" w:rsidRPr="00153086">
        <w:rPr>
          <w:szCs w:val="20"/>
        </w:rPr>
        <w:t xml:space="preserve">l módulo de </w:t>
      </w:r>
      <w:r w:rsidR="008451B9">
        <w:rPr>
          <w:szCs w:val="20"/>
        </w:rPr>
        <w:t>“</w:t>
      </w:r>
      <w:r w:rsidR="008451B9" w:rsidRPr="00153086">
        <w:rPr>
          <w:szCs w:val="20"/>
        </w:rPr>
        <w:t>Mantenimiento</w:t>
      </w:r>
      <w:r w:rsidR="008451B9">
        <w:rPr>
          <w:szCs w:val="20"/>
        </w:rPr>
        <w:t>”</w:t>
      </w:r>
      <w:r w:rsidR="008451B9" w:rsidRPr="00153086">
        <w:rPr>
          <w:szCs w:val="20"/>
        </w:rPr>
        <w:t xml:space="preserve"> </w:t>
      </w:r>
      <w:r w:rsidR="008451B9">
        <w:rPr>
          <w:szCs w:val="20"/>
        </w:rPr>
        <w:t xml:space="preserve">enviará un </w:t>
      </w:r>
      <w:proofErr w:type="spellStart"/>
      <w:r w:rsidR="008451B9">
        <w:rPr>
          <w:szCs w:val="20"/>
        </w:rPr>
        <w:t>Trap</w:t>
      </w:r>
      <w:proofErr w:type="spellEnd"/>
      <w:r w:rsidR="008451B9">
        <w:rPr>
          <w:szCs w:val="20"/>
        </w:rPr>
        <w:t xml:space="preserve"> de</w:t>
      </w:r>
      <w:r w:rsidR="008451B9" w:rsidRPr="00153086">
        <w:rPr>
          <w:szCs w:val="20"/>
        </w:rPr>
        <w:t>l objeto</w:t>
      </w:r>
      <w:r w:rsidR="008451B9">
        <w:rPr>
          <w:szCs w:val="20"/>
        </w:rPr>
        <w:t xml:space="preserve"> </w:t>
      </w:r>
      <w:r w:rsidR="008451B9" w:rsidRPr="00153086">
        <w:rPr>
          <w:szCs w:val="20"/>
        </w:rPr>
        <w:t>“</w:t>
      </w:r>
      <w:r w:rsidR="008451B9">
        <w:rPr>
          <w:b/>
          <w:color w:val="00B0F0"/>
          <w:szCs w:val="20"/>
        </w:rPr>
        <w:t>ug5kgentrap</w:t>
      </w:r>
      <w:r w:rsidR="008451B9" w:rsidRPr="00153086">
        <w:rPr>
          <w:szCs w:val="20"/>
        </w:rPr>
        <w:t>”</w:t>
      </w:r>
      <w:r>
        <w:rPr>
          <w:szCs w:val="20"/>
        </w:rPr>
        <w:t xml:space="preserve"> al RCS2010 (</w:t>
      </w:r>
      <w:r w:rsidR="008451B9" w:rsidRPr="00153086">
        <w:rPr>
          <w:szCs w:val="20"/>
        </w:rPr>
        <w:t>“</w:t>
      </w:r>
      <w:r w:rsidR="008451B9">
        <w:rPr>
          <w:b/>
          <w:color w:val="00B0F0"/>
          <w:szCs w:val="20"/>
        </w:rPr>
        <w:t>ug5ktrapint</w:t>
      </w:r>
      <w:r w:rsidR="008451B9" w:rsidRPr="00153086">
        <w:rPr>
          <w:szCs w:val="20"/>
        </w:rPr>
        <w:t>”</w:t>
      </w:r>
      <w:r w:rsidR="008451B9">
        <w:rPr>
          <w:szCs w:val="20"/>
        </w:rPr>
        <w:t xml:space="preserve"> </w:t>
      </w:r>
      <w:r w:rsidR="003C00AE">
        <w:rPr>
          <w:szCs w:val="20"/>
        </w:rPr>
        <w:t>con el código de la variable NTP</w:t>
      </w:r>
      <w:r>
        <w:rPr>
          <w:szCs w:val="20"/>
        </w:rPr>
        <w:t>).</w:t>
      </w:r>
    </w:p>
    <w:p w:rsidR="006A4CC1" w:rsidRDefault="006A4CC1" w:rsidP="008451B9">
      <w:pPr>
        <w:pStyle w:val="Prrafodelista"/>
        <w:numPr>
          <w:ilvl w:val="0"/>
          <w:numId w:val="3"/>
        </w:numPr>
        <w:rPr>
          <w:szCs w:val="20"/>
        </w:rPr>
      </w:pPr>
      <w:r>
        <w:rPr>
          <w:szCs w:val="20"/>
        </w:rPr>
        <w:t>17.07.2015. El módulo de “Mantenimiento” generará un TRAP de Históricos, cuando detecte cambios de parámetros (id “Evento de Recurso/Interfaz”).</w:t>
      </w:r>
    </w:p>
    <w:p w:rsidR="00010D14" w:rsidRDefault="00010D14" w:rsidP="00010D14">
      <w:pPr>
        <w:ind w:left="-1134"/>
        <w:rPr>
          <w:szCs w:val="20"/>
        </w:rPr>
      </w:pPr>
    </w:p>
    <w:p w:rsidR="00010D14" w:rsidRDefault="00010D14" w:rsidP="00010D14">
      <w:pPr>
        <w:ind w:left="-1134"/>
        <w:rPr>
          <w:szCs w:val="20"/>
        </w:rPr>
      </w:pPr>
    </w:p>
    <w:p w:rsidR="00010D14" w:rsidRPr="00A4536A" w:rsidRDefault="00753855" w:rsidP="00010D14">
      <w:pPr>
        <w:ind w:left="-1134"/>
        <w:rPr>
          <w:b/>
          <w:color w:val="C0504D" w:themeColor="accent2"/>
          <w:szCs w:val="20"/>
        </w:rPr>
      </w:pPr>
      <w:r>
        <w:rPr>
          <w:b/>
          <w:color w:val="C0504D" w:themeColor="accent2"/>
          <w:szCs w:val="20"/>
        </w:rPr>
        <w:t>‘N06’. Estado Tarjeta</w:t>
      </w:r>
      <w:r w:rsidR="007465B6">
        <w:rPr>
          <w:b/>
          <w:color w:val="C0504D" w:themeColor="accent2"/>
          <w:szCs w:val="20"/>
        </w:rPr>
        <w:t xml:space="preserve"> Esclava</w:t>
      </w:r>
    </w:p>
    <w:tbl>
      <w:tblPr>
        <w:tblStyle w:val="Cuadrculamedia3-nfasis3"/>
        <w:tblW w:w="0" w:type="auto"/>
        <w:tblInd w:w="-1026" w:type="dxa"/>
        <w:tblLook w:val="04A0" w:firstRow="1" w:lastRow="0" w:firstColumn="1" w:lastColumn="0" w:noHBand="0" w:noVBand="1"/>
      </w:tblPr>
      <w:tblGrid>
        <w:gridCol w:w="2957"/>
        <w:gridCol w:w="1486"/>
        <w:gridCol w:w="5338"/>
      </w:tblGrid>
      <w:tr w:rsidR="00010D14" w:rsidRPr="008135A4" w:rsidTr="007E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10D14" w:rsidRPr="008135A4" w:rsidRDefault="00010D14" w:rsidP="007E5D46">
            <w:pPr>
              <w:rPr>
                <w:szCs w:val="20"/>
              </w:rPr>
            </w:pPr>
            <w:r w:rsidRPr="008135A4">
              <w:rPr>
                <w:szCs w:val="20"/>
              </w:rPr>
              <w:t>CAMPO</w:t>
            </w:r>
          </w:p>
        </w:tc>
        <w:tc>
          <w:tcPr>
            <w:tcW w:w="1486" w:type="dxa"/>
          </w:tcPr>
          <w:p w:rsidR="00010D14" w:rsidRPr="008135A4" w:rsidRDefault="00010D14"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010D14" w:rsidRPr="008135A4" w:rsidRDefault="00010D14"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010D14" w:rsidRPr="008135A4" w:rsidRDefault="00010D14"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010D14"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Origen mensaje</w:t>
            </w:r>
          </w:p>
        </w:tc>
        <w:tc>
          <w:tcPr>
            <w:tcW w:w="1486" w:type="dxa"/>
          </w:tcPr>
          <w:p w:rsidR="00010D14" w:rsidRPr="008135A4" w:rsidRDefault="00010D14"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010D14" w:rsidRPr="008135A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p>
        </w:tc>
      </w:tr>
      <w:tr w:rsidR="00010D14" w:rsidTr="007E5D46">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Código mensaje</w:t>
            </w:r>
          </w:p>
        </w:tc>
        <w:tc>
          <w:tcPr>
            <w:tcW w:w="1486" w:type="dxa"/>
          </w:tcPr>
          <w:p w:rsidR="00010D14" w:rsidRPr="008135A4" w:rsidRDefault="00010D14"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Pr="008135A4">
              <w:rPr>
                <w:b/>
                <w:szCs w:val="20"/>
              </w:rPr>
              <w:t>N0</w:t>
            </w:r>
            <w:r>
              <w:rPr>
                <w:b/>
                <w:szCs w:val="20"/>
              </w:rPr>
              <w:t>6”</w:t>
            </w:r>
          </w:p>
        </w:tc>
        <w:tc>
          <w:tcPr>
            <w:tcW w:w="5338" w:type="dxa"/>
          </w:tcPr>
          <w:p w:rsidR="00010D14" w:rsidRPr="008135A4" w:rsidRDefault="00010D14"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Tarjeta Interfaz</w:t>
            </w:r>
          </w:p>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p>
        </w:tc>
      </w:tr>
      <w:tr w:rsidR="00010D14"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Parámetro 1</w:t>
            </w:r>
          </w:p>
        </w:tc>
        <w:tc>
          <w:tcPr>
            <w:tcW w:w="1486" w:type="dxa"/>
          </w:tcPr>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Número de Tarjeta</w:t>
            </w:r>
          </w:p>
        </w:tc>
        <w:tc>
          <w:tcPr>
            <w:tcW w:w="5338" w:type="dxa"/>
          </w:tcPr>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 la tarjeta de interfaz, rango </w:t>
            </w:r>
            <w:r w:rsidRPr="008135A4">
              <w:rPr>
                <w:szCs w:val="20"/>
              </w:rPr>
              <w:t>"</w:t>
            </w:r>
            <w:r w:rsidRPr="008135A4">
              <w:rPr>
                <w:b/>
                <w:szCs w:val="20"/>
              </w:rPr>
              <w:t>0</w:t>
            </w:r>
            <w:r>
              <w:rPr>
                <w:szCs w:val="20"/>
              </w:rPr>
              <w:t>" a “</w:t>
            </w:r>
            <w:r w:rsidRPr="00010D14">
              <w:rPr>
                <w:b/>
                <w:szCs w:val="20"/>
              </w:rPr>
              <w:t>3</w:t>
            </w:r>
            <w:r>
              <w:rPr>
                <w:szCs w:val="20"/>
              </w:rPr>
              <w:t>”</w:t>
            </w:r>
          </w:p>
        </w:tc>
      </w:tr>
      <w:tr w:rsidR="00010D14" w:rsidTr="007E5D46">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Parámetro 2</w:t>
            </w:r>
          </w:p>
        </w:tc>
        <w:tc>
          <w:tcPr>
            <w:tcW w:w="1486" w:type="dxa"/>
          </w:tcPr>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Tipo de Tarjeta</w:t>
            </w:r>
          </w:p>
        </w:tc>
        <w:tc>
          <w:tcPr>
            <w:tcW w:w="5338" w:type="dxa"/>
          </w:tcPr>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Pr>
                <w:szCs w:val="20"/>
              </w:rPr>
              <w:t>" Desconocido / error;</w:t>
            </w:r>
          </w:p>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Pr>
                <w:szCs w:val="20"/>
              </w:rPr>
              <w:t>" IA4;</w:t>
            </w:r>
          </w:p>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2</w:t>
            </w:r>
            <w:r w:rsidRPr="00010D14">
              <w:rPr>
                <w:szCs w:val="20"/>
              </w:rPr>
              <w:t>" IQ1</w:t>
            </w:r>
          </w:p>
        </w:tc>
      </w:tr>
      <w:tr w:rsidR="00532E8A" w:rsidTr="0060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532E8A" w:rsidRDefault="00532E8A" w:rsidP="00607810">
            <w:pPr>
              <w:rPr>
                <w:szCs w:val="20"/>
              </w:rPr>
            </w:pPr>
            <w:r>
              <w:rPr>
                <w:szCs w:val="20"/>
              </w:rPr>
              <w:t>Parámetro 3</w:t>
            </w:r>
          </w:p>
        </w:tc>
        <w:tc>
          <w:tcPr>
            <w:tcW w:w="1486" w:type="dxa"/>
          </w:tcPr>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Pr>
                <w:szCs w:val="20"/>
              </w:rPr>
              <w:t>Estado de Tarjeta</w:t>
            </w:r>
          </w:p>
        </w:tc>
        <w:tc>
          <w:tcPr>
            <w:tcW w:w="5338" w:type="dxa"/>
          </w:tcPr>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Pr>
                <w:szCs w:val="20"/>
              </w:rPr>
              <w:t>Opciones:</w:t>
            </w:r>
          </w:p>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0</w:t>
            </w:r>
            <w:r>
              <w:rPr>
                <w:szCs w:val="20"/>
              </w:rPr>
              <w:t>" Desconectada;</w:t>
            </w:r>
          </w:p>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1</w:t>
            </w:r>
            <w:r>
              <w:rPr>
                <w:szCs w:val="20"/>
              </w:rPr>
              <w:t>" Conectada;</w:t>
            </w:r>
          </w:p>
        </w:tc>
      </w:tr>
      <w:tr w:rsidR="00532E8A" w:rsidTr="00607810">
        <w:tc>
          <w:tcPr>
            <w:cnfStyle w:val="001000000000" w:firstRow="0" w:lastRow="0" w:firstColumn="1" w:lastColumn="0" w:oddVBand="0" w:evenVBand="0" w:oddHBand="0" w:evenHBand="0" w:firstRowFirstColumn="0" w:firstRowLastColumn="0" w:lastRowFirstColumn="0" w:lastRowLastColumn="0"/>
            <w:tcW w:w="2957" w:type="dxa"/>
          </w:tcPr>
          <w:p w:rsidR="00532E8A" w:rsidRDefault="00532E8A" w:rsidP="00607810">
            <w:pPr>
              <w:rPr>
                <w:szCs w:val="20"/>
              </w:rPr>
            </w:pPr>
            <w:r>
              <w:rPr>
                <w:szCs w:val="20"/>
              </w:rPr>
              <w:t>Parámetro 4</w:t>
            </w:r>
          </w:p>
        </w:tc>
        <w:tc>
          <w:tcPr>
            <w:tcW w:w="1486" w:type="dxa"/>
          </w:tcPr>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Pr>
                <w:szCs w:val="20"/>
              </w:rPr>
              <w:t>Estado</w:t>
            </w:r>
          </w:p>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Pr>
                <w:szCs w:val="20"/>
              </w:rPr>
              <w:t>Canal 0</w:t>
            </w:r>
          </w:p>
        </w:tc>
        <w:tc>
          <w:tcPr>
            <w:tcW w:w="5338" w:type="dxa"/>
          </w:tcPr>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Pr>
                <w:szCs w:val="20"/>
              </w:rPr>
              <w:t>" No Presente;</w:t>
            </w:r>
          </w:p>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Pr>
                <w:szCs w:val="20"/>
              </w:rPr>
              <w:t>" Conectado</w:t>
            </w:r>
            <w:r w:rsidR="00441854">
              <w:rPr>
                <w:szCs w:val="20"/>
              </w:rPr>
              <w:t xml:space="preserve"> / Instalado</w:t>
            </w:r>
            <w:r>
              <w:rPr>
                <w:szCs w:val="20"/>
              </w:rPr>
              <w:t>;</w:t>
            </w:r>
          </w:p>
        </w:tc>
      </w:tr>
      <w:tr w:rsidR="00532E8A" w:rsidTr="0060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532E8A" w:rsidRDefault="00532E8A" w:rsidP="00607810">
            <w:pPr>
              <w:rPr>
                <w:szCs w:val="20"/>
              </w:rPr>
            </w:pPr>
            <w:r>
              <w:rPr>
                <w:szCs w:val="20"/>
              </w:rPr>
              <w:t>Parámetro 5</w:t>
            </w:r>
          </w:p>
        </w:tc>
        <w:tc>
          <w:tcPr>
            <w:tcW w:w="1486" w:type="dxa"/>
          </w:tcPr>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Estado </w:t>
            </w:r>
          </w:p>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Pr>
                <w:szCs w:val="20"/>
              </w:rPr>
              <w:t>Canal 1</w:t>
            </w:r>
          </w:p>
        </w:tc>
        <w:tc>
          <w:tcPr>
            <w:tcW w:w="5338" w:type="dxa"/>
          </w:tcPr>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Pr>
                <w:szCs w:val="20"/>
              </w:rPr>
              <w:t>Opciones:</w:t>
            </w:r>
          </w:p>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0</w:t>
            </w:r>
            <w:r>
              <w:rPr>
                <w:szCs w:val="20"/>
              </w:rPr>
              <w:t>" No Presente;</w:t>
            </w:r>
          </w:p>
          <w:p w:rsidR="00532E8A" w:rsidRDefault="00532E8A" w:rsidP="00607810">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1</w:t>
            </w:r>
            <w:r>
              <w:rPr>
                <w:szCs w:val="20"/>
              </w:rPr>
              <w:t>" Conectado</w:t>
            </w:r>
            <w:r w:rsidR="00441854">
              <w:rPr>
                <w:szCs w:val="20"/>
              </w:rPr>
              <w:t xml:space="preserve"> / Instalado</w:t>
            </w:r>
            <w:r>
              <w:rPr>
                <w:szCs w:val="20"/>
              </w:rPr>
              <w:t>;</w:t>
            </w:r>
          </w:p>
        </w:tc>
      </w:tr>
      <w:tr w:rsidR="00532E8A" w:rsidTr="00607810">
        <w:tc>
          <w:tcPr>
            <w:cnfStyle w:val="001000000000" w:firstRow="0" w:lastRow="0" w:firstColumn="1" w:lastColumn="0" w:oddVBand="0" w:evenVBand="0" w:oddHBand="0" w:evenHBand="0" w:firstRowFirstColumn="0" w:firstRowLastColumn="0" w:lastRowFirstColumn="0" w:lastRowLastColumn="0"/>
            <w:tcW w:w="2957" w:type="dxa"/>
          </w:tcPr>
          <w:p w:rsidR="00532E8A" w:rsidRDefault="00532E8A" w:rsidP="00607810">
            <w:pPr>
              <w:rPr>
                <w:szCs w:val="20"/>
              </w:rPr>
            </w:pPr>
            <w:r>
              <w:rPr>
                <w:szCs w:val="20"/>
              </w:rPr>
              <w:t>Parámetro 6</w:t>
            </w:r>
          </w:p>
        </w:tc>
        <w:tc>
          <w:tcPr>
            <w:tcW w:w="1486" w:type="dxa"/>
          </w:tcPr>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Estado </w:t>
            </w:r>
          </w:p>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Pr>
                <w:szCs w:val="20"/>
              </w:rPr>
              <w:t>Canal 2</w:t>
            </w:r>
          </w:p>
        </w:tc>
        <w:tc>
          <w:tcPr>
            <w:tcW w:w="5338" w:type="dxa"/>
          </w:tcPr>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Pr>
                <w:szCs w:val="20"/>
              </w:rPr>
              <w:t>" No Presente;</w:t>
            </w:r>
          </w:p>
          <w:p w:rsidR="00532E8A" w:rsidRDefault="00532E8A" w:rsidP="00607810">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Pr>
                <w:szCs w:val="20"/>
              </w:rPr>
              <w:t>" Conectado</w:t>
            </w:r>
            <w:r w:rsidR="00441854">
              <w:rPr>
                <w:szCs w:val="20"/>
              </w:rPr>
              <w:t xml:space="preserve"> / Instalado</w:t>
            </w:r>
            <w:r>
              <w:rPr>
                <w:szCs w:val="20"/>
              </w:rPr>
              <w:t>;</w:t>
            </w:r>
          </w:p>
        </w:tc>
      </w:tr>
      <w:tr w:rsidR="00010D14"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 xml:space="preserve">Parámetro </w:t>
            </w:r>
            <w:r w:rsidR="00532E8A">
              <w:rPr>
                <w:szCs w:val="20"/>
              </w:rPr>
              <w:t>7</w:t>
            </w:r>
          </w:p>
        </w:tc>
        <w:tc>
          <w:tcPr>
            <w:tcW w:w="1486" w:type="dxa"/>
          </w:tcPr>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Estado </w:t>
            </w:r>
            <w:r w:rsidR="00532E8A">
              <w:rPr>
                <w:szCs w:val="20"/>
              </w:rPr>
              <w:t>Canal 3</w:t>
            </w:r>
          </w:p>
        </w:tc>
        <w:tc>
          <w:tcPr>
            <w:tcW w:w="5338" w:type="dxa"/>
          </w:tcPr>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Opciones:</w:t>
            </w:r>
          </w:p>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0</w:t>
            </w:r>
            <w:r w:rsidR="00532E8A">
              <w:rPr>
                <w:szCs w:val="20"/>
              </w:rPr>
              <w:t>" No Presente</w:t>
            </w:r>
            <w:r>
              <w:rPr>
                <w:szCs w:val="20"/>
              </w:rPr>
              <w:t>;</w:t>
            </w:r>
          </w:p>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1</w:t>
            </w:r>
            <w:r w:rsidR="00532E8A">
              <w:rPr>
                <w:szCs w:val="20"/>
              </w:rPr>
              <w:t>" Conectado</w:t>
            </w:r>
            <w:r w:rsidR="00441854">
              <w:rPr>
                <w:szCs w:val="20"/>
              </w:rPr>
              <w:t xml:space="preserve"> / Instalado</w:t>
            </w:r>
            <w:r>
              <w:rPr>
                <w:szCs w:val="20"/>
              </w:rPr>
              <w:t>;</w:t>
            </w:r>
          </w:p>
        </w:tc>
      </w:tr>
    </w:tbl>
    <w:p w:rsidR="001C4845" w:rsidRDefault="001C4845" w:rsidP="001C4845">
      <w:pPr>
        <w:ind w:left="-1134"/>
        <w:rPr>
          <w:szCs w:val="20"/>
        </w:rPr>
      </w:pPr>
      <w:r>
        <w:rPr>
          <w:szCs w:val="20"/>
        </w:rPr>
        <w:t xml:space="preserve">NOTA: </w:t>
      </w:r>
    </w:p>
    <w:p w:rsidR="001C4845" w:rsidRDefault="001C4845" w:rsidP="001C4845">
      <w:pPr>
        <w:pStyle w:val="Prrafodelista"/>
        <w:numPr>
          <w:ilvl w:val="0"/>
          <w:numId w:val="3"/>
        </w:numPr>
        <w:rPr>
          <w:szCs w:val="20"/>
        </w:rPr>
      </w:pPr>
      <w:r>
        <w:rPr>
          <w:szCs w:val="20"/>
        </w:rPr>
        <w:t>E</w:t>
      </w:r>
      <w:r w:rsidRPr="00153086">
        <w:rPr>
          <w:szCs w:val="20"/>
        </w:rPr>
        <w:t xml:space="preserve">l módulo de </w:t>
      </w:r>
      <w:r>
        <w:rPr>
          <w:szCs w:val="20"/>
        </w:rPr>
        <w:t>“</w:t>
      </w:r>
      <w:r w:rsidRPr="00153086">
        <w:rPr>
          <w:szCs w:val="20"/>
        </w:rPr>
        <w:t>Mantenimiento</w:t>
      </w:r>
      <w:r>
        <w:rPr>
          <w:szCs w:val="20"/>
        </w:rPr>
        <w:t>”</w:t>
      </w:r>
      <w:r w:rsidRPr="00153086">
        <w:rPr>
          <w:szCs w:val="20"/>
        </w:rPr>
        <w:t xml:space="preserve"> </w:t>
      </w:r>
      <w:r>
        <w:rPr>
          <w:szCs w:val="20"/>
        </w:rPr>
        <w:t xml:space="preserve">enviará un </w:t>
      </w:r>
      <w:proofErr w:type="spellStart"/>
      <w:r>
        <w:rPr>
          <w:szCs w:val="20"/>
        </w:rPr>
        <w:t>Trap</w:t>
      </w:r>
      <w:proofErr w:type="spellEnd"/>
      <w:r>
        <w:rPr>
          <w:szCs w:val="20"/>
        </w:rPr>
        <w:t xml:space="preserve"> de</w:t>
      </w:r>
      <w:r w:rsidRPr="00153086">
        <w:rPr>
          <w:szCs w:val="20"/>
        </w:rPr>
        <w:t>l objeto</w:t>
      </w:r>
      <w:r>
        <w:rPr>
          <w:szCs w:val="20"/>
        </w:rPr>
        <w:t xml:space="preserve"> </w:t>
      </w:r>
      <w:r w:rsidRPr="00153086">
        <w:rPr>
          <w:szCs w:val="20"/>
        </w:rPr>
        <w:t>“</w:t>
      </w:r>
      <w:r>
        <w:rPr>
          <w:b/>
          <w:color w:val="00B0F0"/>
          <w:szCs w:val="20"/>
        </w:rPr>
        <w:t>ug5ktrjtrap</w:t>
      </w:r>
      <w:r w:rsidRPr="00153086">
        <w:rPr>
          <w:szCs w:val="20"/>
        </w:rPr>
        <w:t>”</w:t>
      </w:r>
      <w:r>
        <w:rPr>
          <w:szCs w:val="20"/>
        </w:rPr>
        <w:t xml:space="preserve"> al RCS2010, actualizando previamente el objeto  </w:t>
      </w:r>
      <w:r w:rsidRPr="00153086">
        <w:rPr>
          <w:szCs w:val="20"/>
        </w:rPr>
        <w:t>“</w:t>
      </w:r>
      <w:r>
        <w:rPr>
          <w:b/>
          <w:color w:val="00B0F0"/>
          <w:szCs w:val="20"/>
        </w:rPr>
        <w:t>ug5ktrapint</w:t>
      </w:r>
      <w:r w:rsidRPr="00153086">
        <w:rPr>
          <w:szCs w:val="20"/>
        </w:rPr>
        <w:t>”</w:t>
      </w:r>
      <w:r>
        <w:rPr>
          <w:szCs w:val="20"/>
        </w:rPr>
        <w:t xml:space="preserve"> con el número de la tarjeta (0-3)</w:t>
      </w:r>
      <w:r w:rsidR="006A4CC1">
        <w:rPr>
          <w:szCs w:val="20"/>
        </w:rPr>
        <w:t>.</w:t>
      </w:r>
    </w:p>
    <w:p w:rsidR="006A4CC1" w:rsidRDefault="006A4CC1" w:rsidP="001C4845">
      <w:pPr>
        <w:pStyle w:val="Prrafodelista"/>
        <w:numPr>
          <w:ilvl w:val="0"/>
          <w:numId w:val="3"/>
        </w:numPr>
        <w:rPr>
          <w:szCs w:val="20"/>
        </w:rPr>
      </w:pPr>
      <w:r>
        <w:rPr>
          <w:szCs w:val="20"/>
        </w:rPr>
        <w:t>17.07.2015. El módulo de “Mantenimiento” generará un TRAP de Históricos, cuando detecte cambios de parámetros (id “Evento de Recurso/Interfaz”).</w:t>
      </w:r>
    </w:p>
    <w:p w:rsidR="00010D14" w:rsidRDefault="00010D14" w:rsidP="00010D14">
      <w:pPr>
        <w:ind w:left="-1134"/>
        <w:rPr>
          <w:szCs w:val="20"/>
        </w:rPr>
      </w:pPr>
    </w:p>
    <w:p w:rsidR="00010D14" w:rsidRDefault="00010D14" w:rsidP="00010D14">
      <w:pPr>
        <w:ind w:left="-1134"/>
        <w:rPr>
          <w:szCs w:val="20"/>
        </w:rPr>
      </w:pPr>
    </w:p>
    <w:p w:rsidR="00010D14" w:rsidRPr="00A4536A" w:rsidRDefault="00753855" w:rsidP="00010D14">
      <w:pPr>
        <w:ind w:left="-1134"/>
        <w:rPr>
          <w:b/>
          <w:color w:val="C0504D" w:themeColor="accent2"/>
          <w:szCs w:val="20"/>
        </w:rPr>
      </w:pPr>
      <w:r>
        <w:rPr>
          <w:b/>
          <w:color w:val="C0504D" w:themeColor="accent2"/>
          <w:szCs w:val="20"/>
        </w:rPr>
        <w:t xml:space="preserve">‘N07’. </w:t>
      </w:r>
      <w:r w:rsidR="008912CD">
        <w:rPr>
          <w:b/>
          <w:color w:val="C0504D" w:themeColor="accent2"/>
          <w:szCs w:val="20"/>
        </w:rPr>
        <w:t>Configuración y Modo del</w:t>
      </w:r>
      <w:r>
        <w:rPr>
          <w:b/>
          <w:color w:val="C0504D" w:themeColor="accent2"/>
          <w:szCs w:val="20"/>
        </w:rPr>
        <w:t xml:space="preserve"> Recurso/Interfaz.</w:t>
      </w:r>
    </w:p>
    <w:tbl>
      <w:tblPr>
        <w:tblStyle w:val="Cuadrculamedia3-nfasis3"/>
        <w:tblW w:w="0" w:type="auto"/>
        <w:tblInd w:w="-1026" w:type="dxa"/>
        <w:tblLook w:val="04A0" w:firstRow="1" w:lastRow="0" w:firstColumn="1" w:lastColumn="0" w:noHBand="0" w:noVBand="1"/>
      </w:tblPr>
      <w:tblGrid>
        <w:gridCol w:w="2957"/>
        <w:gridCol w:w="1486"/>
        <w:gridCol w:w="5338"/>
      </w:tblGrid>
      <w:tr w:rsidR="00010D14" w:rsidRPr="008135A4" w:rsidTr="007E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10D14" w:rsidRPr="008135A4" w:rsidRDefault="00010D14" w:rsidP="007E5D46">
            <w:pPr>
              <w:rPr>
                <w:szCs w:val="20"/>
              </w:rPr>
            </w:pPr>
            <w:r w:rsidRPr="008135A4">
              <w:rPr>
                <w:szCs w:val="20"/>
              </w:rPr>
              <w:t>CAMPO</w:t>
            </w:r>
          </w:p>
        </w:tc>
        <w:tc>
          <w:tcPr>
            <w:tcW w:w="1486" w:type="dxa"/>
          </w:tcPr>
          <w:p w:rsidR="00010D14" w:rsidRPr="008135A4" w:rsidRDefault="00010D14"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010D14" w:rsidRPr="008135A4" w:rsidRDefault="00010D14"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010D14" w:rsidRPr="008135A4" w:rsidRDefault="00010D14"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010D14"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Origen mensaje</w:t>
            </w:r>
          </w:p>
        </w:tc>
        <w:tc>
          <w:tcPr>
            <w:tcW w:w="1486" w:type="dxa"/>
          </w:tcPr>
          <w:p w:rsidR="00010D14" w:rsidRPr="008135A4" w:rsidRDefault="00010D14"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010D14" w:rsidRPr="008135A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p>
        </w:tc>
      </w:tr>
      <w:tr w:rsidR="00010D14" w:rsidTr="007E5D46">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Código mensaje</w:t>
            </w:r>
          </w:p>
        </w:tc>
        <w:tc>
          <w:tcPr>
            <w:tcW w:w="1486" w:type="dxa"/>
          </w:tcPr>
          <w:p w:rsidR="00010D14" w:rsidRDefault="00DC21B0"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“N07”</w:t>
            </w:r>
          </w:p>
          <w:p w:rsidR="003604B0" w:rsidRPr="003604B0" w:rsidRDefault="003604B0" w:rsidP="007E5D46">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010D14" w:rsidRPr="008135A4" w:rsidRDefault="00010D14"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Recurso/Interfaz</w:t>
            </w:r>
          </w:p>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p>
        </w:tc>
      </w:tr>
      <w:tr w:rsidR="004B3501"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4B3501" w:rsidRDefault="004B3501" w:rsidP="007E5D46">
            <w:pPr>
              <w:rPr>
                <w:szCs w:val="20"/>
              </w:rPr>
            </w:pPr>
            <w:r>
              <w:rPr>
                <w:szCs w:val="20"/>
              </w:rPr>
              <w:t>Parámetro 1</w:t>
            </w:r>
          </w:p>
        </w:tc>
        <w:tc>
          <w:tcPr>
            <w:tcW w:w="1486" w:type="dxa"/>
          </w:tcPr>
          <w:p w:rsidR="004B3501" w:rsidRDefault="004B3501"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38" w:type="dxa"/>
          </w:tcPr>
          <w:p w:rsidR="004B3501" w:rsidRDefault="004B3501"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4B3501" w:rsidTr="007E5D46">
        <w:tc>
          <w:tcPr>
            <w:cnfStyle w:val="001000000000" w:firstRow="0" w:lastRow="0" w:firstColumn="1" w:lastColumn="0" w:oddVBand="0" w:evenVBand="0" w:oddHBand="0" w:evenHBand="0" w:firstRowFirstColumn="0" w:firstRowLastColumn="0" w:lastRowFirstColumn="0" w:lastRowLastColumn="0"/>
            <w:tcW w:w="2957" w:type="dxa"/>
          </w:tcPr>
          <w:p w:rsidR="004B3501" w:rsidRDefault="004B3501" w:rsidP="007E5D46">
            <w:pPr>
              <w:rPr>
                <w:szCs w:val="20"/>
              </w:rPr>
            </w:pPr>
            <w:r>
              <w:rPr>
                <w:szCs w:val="20"/>
              </w:rPr>
              <w:t>Parámetro 2</w:t>
            </w:r>
          </w:p>
        </w:tc>
        <w:tc>
          <w:tcPr>
            <w:tcW w:w="1486" w:type="dxa"/>
          </w:tcPr>
          <w:p w:rsidR="004B3501" w:rsidRPr="004B3501" w:rsidRDefault="004B3501" w:rsidP="004B3501">
            <w:pPr>
              <w:cnfStyle w:val="000000000000" w:firstRow="0" w:lastRow="0" w:firstColumn="0" w:lastColumn="0" w:oddVBand="0" w:evenVBand="0" w:oddHBand="0" w:evenHBand="0" w:firstRowFirstColumn="0" w:firstRowLastColumn="0" w:lastRowFirstColumn="0" w:lastRowLastColumn="0"/>
              <w:rPr>
                <w:szCs w:val="20"/>
              </w:rPr>
            </w:pPr>
            <w:r w:rsidRPr="004B3501">
              <w:rPr>
                <w:szCs w:val="20"/>
              </w:rPr>
              <w:t>Identificador del Recurso</w:t>
            </w:r>
          </w:p>
        </w:tc>
        <w:tc>
          <w:tcPr>
            <w:tcW w:w="5338" w:type="dxa"/>
          </w:tcPr>
          <w:p w:rsidR="004B3501" w:rsidRDefault="004B3501"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el Identificador del Recurso.</w:t>
            </w:r>
          </w:p>
          <w:p w:rsidR="004B3501" w:rsidRDefault="004B3501"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lastRenderedPageBreak/>
              <w:t>Longitud variable</w:t>
            </w:r>
          </w:p>
        </w:tc>
      </w:tr>
      <w:tr w:rsidR="00010D14" w:rsidRPr="00397BB7"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lastRenderedPageBreak/>
              <w:t xml:space="preserve">Parámetro </w:t>
            </w:r>
            <w:r w:rsidR="004B3501">
              <w:rPr>
                <w:szCs w:val="20"/>
              </w:rPr>
              <w:t>3</w:t>
            </w:r>
          </w:p>
        </w:tc>
        <w:tc>
          <w:tcPr>
            <w:tcW w:w="1486" w:type="dxa"/>
          </w:tcPr>
          <w:p w:rsidR="00010D14" w:rsidRDefault="004B3501"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Tipo de Recurso</w:t>
            </w:r>
          </w:p>
        </w:tc>
        <w:tc>
          <w:tcPr>
            <w:tcW w:w="5338" w:type="dxa"/>
          </w:tcPr>
          <w:p w:rsidR="00010D14" w:rsidRDefault="00010D14"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w:t>
            </w:r>
            <w:r w:rsidR="004B3501">
              <w:rPr>
                <w:szCs w:val="20"/>
              </w:rPr>
              <w:t xml:space="preserve"> tipo de Recurso,</w:t>
            </w:r>
          </w:p>
          <w:p w:rsidR="004B3501" w:rsidRPr="00CA5C0B"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sidRPr="00CA5C0B">
              <w:rPr>
                <w:szCs w:val="20"/>
                <w:lang w:val="en-US"/>
              </w:rPr>
              <w:t>”</w:t>
            </w:r>
            <w:r w:rsidRPr="00CA5C0B">
              <w:rPr>
                <w:b/>
                <w:szCs w:val="20"/>
                <w:lang w:val="en-US"/>
              </w:rPr>
              <w:t>0</w:t>
            </w:r>
            <w:r w:rsidR="00397BB7">
              <w:rPr>
                <w:szCs w:val="20"/>
                <w:lang w:val="en-US"/>
              </w:rPr>
              <w:t xml:space="preserve">” </w:t>
            </w:r>
            <w:r w:rsidRPr="00CA5C0B">
              <w:rPr>
                <w:szCs w:val="20"/>
                <w:lang w:val="en-US"/>
              </w:rPr>
              <w:t>Radio</w:t>
            </w:r>
            <w:r w:rsidR="00CA5C0B" w:rsidRPr="00CA5C0B">
              <w:rPr>
                <w:szCs w:val="20"/>
                <w:lang w:val="en-US"/>
              </w:rPr>
              <w:t>;</w:t>
            </w:r>
          </w:p>
          <w:p w:rsidR="004B3501" w:rsidRPr="00CA5C0B"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sidRPr="00CA5C0B">
              <w:rPr>
                <w:szCs w:val="20"/>
                <w:lang w:val="en-US"/>
              </w:rPr>
              <w:t>”</w:t>
            </w:r>
            <w:r w:rsidRPr="00CA5C0B">
              <w:rPr>
                <w:b/>
                <w:szCs w:val="20"/>
                <w:lang w:val="en-US"/>
              </w:rPr>
              <w:t>1</w:t>
            </w:r>
            <w:r w:rsidR="00397BB7">
              <w:rPr>
                <w:szCs w:val="20"/>
                <w:lang w:val="en-US"/>
              </w:rPr>
              <w:t xml:space="preserve">” </w:t>
            </w:r>
            <w:r w:rsidR="00667FDC">
              <w:rPr>
                <w:szCs w:val="20"/>
                <w:lang w:val="en-US"/>
              </w:rPr>
              <w:t>LCE</w:t>
            </w:r>
            <w:r w:rsidR="00CA5C0B" w:rsidRPr="00CA5C0B">
              <w:rPr>
                <w:szCs w:val="20"/>
                <w:lang w:val="en-US"/>
              </w:rPr>
              <w:t>;</w:t>
            </w:r>
          </w:p>
          <w:p w:rsidR="004B3501" w:rsidRPr="00CA5C0B"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sidRPr="00CA5C0B">
              <w:rPr>
                <w:szCs w:val="20"/>
                <w:lang w:val="en-US"/>
              </w:rPr>
              <w:t>”</w:t>
            </w:r>
            <w:r w:rsidRPr="00CA5C0B">
              <w:rPr>
                <w:b/>
                <w:szCs w:val="20"/>
                <w:lang w:val="en-US"/>
              </w:rPr>
              <w:t>2</w:t>
            </w:r>
            <w:r w:rsidR="00397BB7">
              <w:rPr>
                <w:szCs w:val="20"/>
                <w:lang w:val="en-US"/>
              </w:rPr>
              <w:t xml:space="preserve">” </w:t>
            </w:r>
            <w:proofErr w:type="spellStart"/>
            <w:r w:rsidR="00667FDC">
              <w:rPr>
                <w:szCs w:val="20"/>
                <w:lang w:val="en-US"/>
              </w:rPr>
              <w:t>PpBC</w:t>
            </w:r>
            <w:proofErr w:type="spellEnd"/>
            <w:r w:rsidR="00CA5C0B" w:rsidRPr="00CA5C0B">
              <w:rPr>
                <w:szCs w:val="20"/>
                <w:lang w:val="en-US"/>
              </w:rPr>
              <w:t>;</w:t>
            </w:r>
          </w:p>
          <w:p w:rsidR="004B3501" w:rsidRPr="00CA5C0B"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sidRPr="00CA5C0B">
              <w:rPr>
                <w:szCs w:val="20"/>
                <w:lang w:val="en-US"/>
              </w:rPr>
              <w:t>”</w:t>
            </w:r>
            <w:r w:rsidRPr="00CA5C0B">
              <w:rPr>
                <w:b/>
                <w:szCs w:val="20"/>
                <w:lang w:val="en-US"/>
              </w:rPr>
              <w:t>3</w:t>
            </w:r>
            <w:r w:rsidR="00397BB7">
              <w:rPr>
                <w:szCs w:val="20"/>
                <w:lang w:val="en-US"/>
              </w:rPr>
              <w:t xml:space="preserve">” </w:t>
            </w:r>
            <w:proofErr w:type="spellStart"/>
            <w:r w:rsidR="00667FDC">
              <w:rPr>
                <w:szCs w:val="20"/>
                <w:lang w:val="en-US"/>
              </w:rPr>
              <w:t>PpBL</w:t>
            </w:r>
            <w:proofErr w:type="spellEnd"/>
            <w:r w:rsidR="00CA5C0B" w:rsidRPr="00CA5C0B">
              <w:rPr>
                <w:szCs w:val="20"/>
                <w:lang w:val="en-US"/>
              </w:rPr>
              <w:t>;</w:t>
            </w:r>
          </w:p>
          <w:p w:rsidR="004B3501"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sidRPr="004B3501">
              <w:rPr>
                <w:szCs w:val="20"/>
                <w:lang w:val="en-US"/>
              </w:rPr>
              <w:t>“</w:t>
            </w:r>
            <w:r w:rsidRPr="004B3501">
              <w:rPr>
                <w:b/>
                <w:szCs w:val="20"/>
                <w:lang w:val="en-US"/>
              </w:rPr>
              <w:t>4</w:t>
            </w:r>
            <w:r w:rsidR="00667FDC">
              <w:rPr>
                <w:szCs w:val="20"/>
                <w:lang w:val="en-US"/>
              </w:rPr>
              <w:t>”</w:t>
            </w:r>
            <w:r w:rsidR="00397BB7">
              <w:rPr>
                <w:szCs w:val="20"/>
                <w:lang w:val="en-US"/>
              </w:rPr>
              <w:t xml:space="preserve"> </w:t>
            </w:r>
            <w:proofErr w:type="spellStart"/>
            <w:r w:rsidR="00667FDC">
              <w:rPr>
                <w:szCs w:val="20"/>
                <w:lang w:val="en-US"/>
              </w:rPr>
              <w:t>PpAB</w:t>
            </w:r>
            <w:proofErr w:type="spellEnd"/>
            <w:r w:rsidR="00CA5C0B">
              <w:rPr>
                <w:szCs w:val="20"/>
                <w:lang w:val="en-US"/>
              </w:rPr>
              <w:t>;</w:t>
            </w:r>
          </w:p>
          <w:p w:rsidR="004B3501"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sidRPr="004B3501">
              <w:rPr>
                <w:szCs w:val="20"/>
                <w:lang w:val="en-US"/>
              </w:rPr>
              <w:t>”</w:t>
            </w:r>
            <w:r w:rsidRPr="004B3501">
              <w:rPr>
                <w:b/>
                <w:szCs w:val="20"/>
                <w:lang w:val="en-US"/>
              </w:rPr>
              <w:t>5</w:t>
            </w:r>
            <w:r w:rsidRPr="004B3501">
              <w:rPr>
                <w:szCs w:val="20"/>
                <w:lang w:val="en-US"/>
              </w:rPr>
              <w:t>”</w:t>
            </w:r>
            <w:r>
              <w:rPr>
                <w:szCs w:val="20"/>
                <w:lang w:val="en-US"/>
              </w:rPr>
              <w:t xml:space="preserve"> </w:t>
            </w:r>
            <w:r w:rsidR="00397BB7">
              <w:rPr>
                <w:szCs w:val="20"/>
                <w:lang w:val="en-US"/>
              </w:rPr>
              <w:t>Ats</w:t>
            </w:r>
            <w:r w:rsidRPr="004B3501">
              <w:rPr>
                <w:szCs w:val="20"/>
                <w:lang w:val="en-US"/>
              </w:rPr>
              <w:t>R2</w:t>
            </w:r>
            <w:r w:rsidR="00CA5C0B">
              <w:rPr>
                <w:szCs w:val="20"/>
                <w:lang w:val="en-US"/>
              </w:rPr>
              <w:t>;</w:t>
            </w:r>
          </w:p>
          <w:p w:rsidR="00CA5C0B"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w:t>
            </w:r>
            <w:r w:rsidRPr="004B3501">
              <w:rPr>
                <w:b/>
                <w:szCs w:val="20"/>
                <w:lang w:val="en-US"/>
              </w:rPr>
              <w:t>6</w:t>
            </w:r>
            <w:r w:rsidRPr="004B3501">
              <w:rPr>
                <w:szCs w:val="20"/>
                <w:lang w:val="en-US"/>
              </w:rPr>
              <w:t>”</w:t>
            </w:r>
            <w:r>
              <w:rPr>
                <w:szCs w:val="20"/>
                <w:lang w:val="en-US"/>
              </w:rPr>
              <w:t xml:space="preserve"> </w:t>
            </w:r>
            <w:r w:rsidR="00397BB7">
              <w:rPr>
                <w:szCs w:val="20"/>
                <w:lang w:val="en-US"/>
              </w:rPr>
              <w:t>Ats</w:t>
            </w:r>
            <w:r w:rsidRPr="004B3501">
              <w:rPr>
                <w:szCs w:val="20"/>
                <w:lang w:val="en-US"/>
              </w:rPr>
              <w:t>N5</w:t>
            </w:r>
            <w:r w:rsidR="00CA5C0B">
              <w:rPr>
                <w:szCs w:val="20"/>
                <w:lang w:val="en-US"/>
              </w:rPr>
              <w:t>;</w:t>
            </w:r>
          </w:p>
          <w:p w:rsidR="002F369A"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w:t>
            </w:r>
            <w:r w:rsidRPr="004B3501">
              <w:rPr>
                <w:b/>
                <w:szCs w:val="20"/>
                <w:lang w:val="en-US"/>
              </w:rPr>
              <w:t>7</w:t>
            </w:r>
            <w:r>
              <w:rPr>
                <w:szCs w:val="20"/>
                <w:lang w:val="en-US"/>
              </w:rPr>
              <w:t xml:space="preserve">” </w:t>
            </w:r>
            <w:proofErr w:type="spellStart"/>
            <w:r w:rsidR="00397BB7">
              <w:rPr>
                <w:szCs w:val="20"/>
                <w:lang w:val="en-US"/>
              </w:rPr>
              <w:t>Ats</w:t>
            </w:r>
            <w:r w:rsidRPr="004B3501">
              <w:rPr>
                <w:szCs w:val="20"/>
                <w:lang w:val="en-US"/>
              </w:rPr>
              <w:t>Qsig</w:t>
            </w:r>
            <w:proofErr w:type="spellEnd"/>
            <w:r w:rsidR="00CA5C0B">
              <w:rPr>
                <w:szCs w:val="20"/>
                <w:lang w:val="en-US"/>
              </w:rPr>
              <w:t>;</w:t>
            </w:r>
          </w:p>
          <w:p w:rsidR="002F369A" w:rsidDel="00183D75" w:rsidRDefault="002F369A" w:rsidP="004B3501">
            <w:pPr>
              <w:cnfStyle w:val="000000100000" w:firstRow="0" w:lastRow="0" w:firstColumn="0" w:lastColumn="0" w:oddVBand="0" w:evenVBand="0" w:oddHBand="1" w:evenHBand="0" w:firstRowFirstColumn="0" w:firstRowLastColumn="0" w:lastRowFirstColumn="0" w:lastRowLastColumn="0"/>
              <w:rPr>
                <w:del w:id="0" w:author="Enrique Soler Cordoba" w:date="2016-09-14T10:40:00Z"/>
                <w:szCs w:val="20"/>
                <w:lang w:val="en-US"/>
              </w:rPr>
            </w:pPr>
            <w:del w:id="1" w:author="Enrique Soler Cordoba" w:date="2016-09-14T10:40:00Z">
              <w:r w:rsidDel="00183D75">
                <w:rPr>
                  <w:szCs w:val="20"/>
                  <w:lang w:val="en-US"/>
                </w:rPr>
                <w:delText>”</w:delText>
              </w:r>
              <w:r w:rsidDel="00183D75">
                <w:rPr>
                  <w:b/>
                  <w:szCs w:val="20"/>
                  <w:lang w:val="en-US"/>
                </w:rPr>
                <w:delText>8</w:delText>
              </w:r>
              <w:r w:rsidR="00397BB7" w:rsidDel="00183D75">
                <w:rPr>
                  <w:szCs w:val="20"/>
                  <w:lang w:val="en-US"/>
                </w:rPr>
                <w:delText xml:space="preserve">” </w:delText>
              </w:r>
            </w:del>
            <w:del w:id="2" w:author="Enrique Soler Cordoba" w:date="2016-09-14T10:39:00Z">
              <w:r w:rsidR="00397BB7" w:rsidDel="00183D75">
                <w:rPr>
                  <w:szCs w:val="20"/>
                  <w:lang w:val="en-US"/>
                </w:rPr>
                <w:delText>Tunel_Local</w:delText>
              </w:r>
            </w:del>
            <w:del w:id="3" w:author="Enrique Soler Cordoba" w:date="2016-09-14T10:40:00Z">
              <w:r w:rsidDel="00183D75">
                <w:rPr>
                  <w:szCs w:val="20"/>
                  <w:lang w:val="en-US"/>
                </w:rPr>
                <w:delText>;</w:delText>
              </w:r>
            </w:del>
          </w:p>
          <w:p w:rsidR="004B3501" w:rsidRDefault="004B3501" w:rsidP="004B3501">
            <w:pPr>
              <w:cnfStyle w:val="000000100000" w:firstRow="0" w:lastRow="0" w:firstColumn="0" w:lastColumn="0" w:oddVBand="0" w:evenVBand="0" w:oddHBand="1" w:evenHBand="0" w:firstRowFirstColumn="0" w:firstRowLastColumn="0" w:lastRowFirstColumn="0" w:lastRowLastColumn="0"/>
              <w:rPr>
                <w:szCs w:val="20"/>
                <w:lang w:val="en-US"/>
              </w:rPr>
            </w:pPr>
            <w:r>
              <w:rPr>
                <w:szCs w:val="20"/>
                <w:lang w:val="en-US"/>
              </w:rPr>
              <w:t>”</w:t>
            </w:r>
            <w:r w:rsidRPr="004B3501">
              <w:rPr>
                <w:b/>
                <w:szCs w:val="20"/>
                <w:lang w:val="en-US"/>
              </w:rPr>
              <w:t>9</w:t>
            </w:r>
            <w:r>
              <w:rPr>
                <w:szCs w:val="20"/>
                <w:lang w:val="en-US"/>
              </w:rPr>
              <w:t xml:space="preserve">” </w:t>
            </w:r>
            <w:r w:rsidR="00397BB7">
              <w:rPr>
                <w:szCs w:val="20"/>
                <w:lang w:val="en-US"/>
              </w:rPr>
              <w:t>NO CONFIGURADO</w:t>
            </w:r>
            <w:r w:rsidR="00CA5C0B">
              <w:rPr>
                <w:szCs w:val="20"/>
                <w:lang w:val="en-US"/>
              </w:rPr>
              <w:t>;</w:t>
            </w:r>
          </w:p>
          <w:p w:rsidR="00397BB7" w:rsidRPr="004B3501" w:rsidRDefault="00397BB7" w:rsidP="004B3501">
            <w:pPr>
              <w:cnfStyle w:val="000000100000" w:firstRow="0" w:lastRow="0" w:firstColumn="0" w:lastColumn="0" w:oddVBand="0" w:evenVBand="0" w:oddHBand="1" w:evenHBand="0" w:firstRowFirstColumn="0" w:firstRowLastColumn="0" w:lastRowFirstColumn="0" w:lastRowLastColumn="0"/>
              <w:rPr>
                <w:szCs w:val="20"/>
                <w:lang w:val="en-US"/>
              </w:rPr>
            </w:pPr>
            <w:del w:id="4" w:author="Enrique Soler Cordoba" w:date="2016-09-14T10:40:00Z">
              <w:r w:rsidDel="00183D75">
                <w:rPr>
                  <w:szCs w:val="20"/>
                  <w:lang w:val="en-US"/>
                </w:rPr>
                <w:delText>”</w:delText>
              </w:r>
              <w:r w:rsidDel="00183D75">
                <w:rPr>
                  <w:b/>
                  <w:szCs w:val="20"/>
                  <w:lang w:val="en-US"/>
                </w:rPr>
                <w:delText>10</w:delText>
              </w:r>
              <w:r w:rsidDel="00183D75">
                <w:rPr>
                  <w:szCs w:val="20"/>
                  <w:lang w:val="en-US"/>
                </w:rPr>
                <w:delText>” Tunel_Remoto;</w:delText>
              </w:r>
            </w:del>
          </w:p>
        </w:tc>
      </w:tr>
      <w:tr w:rsidR="00010D14" w:rsidTr="007E5D46">
        <w:tc>
          <w:tcPr>
            <w:cnfStyle w:val="001000000000" w:firstRow="0" w:lastRow="0" w:firstColumn="1" w:lastColumn="0" w:oddVBand="0" w:evenVBand="0" w:oddHBand="0" w:evenHBand="0" w:firstRowFirstColumn="0" w:firstRowLastColumn="0" w:lastRowFirstColumn="0" w:lastRowLastColumn="0"/>
            <w:tcW w:w="2957" w:type="dxa"/>
          </w:tcPr>
          <w:p w:rsidR="00010D14" w:rsidRDefault="00010D14" w:rsidP="007E5D46">
            <w:pPr>
              <w:rPr>
                <w:szCs w:val="20"/>
              </w:rPr>
            </w:pPr>
            <w:r>
              <w:rPr>
                <w:szCs w:val="20"/>
              </w:rPr>
              <w:t xml:space="preserve">Parámetro </w:t>
            </w:r>
            <w:r w:rsidR="005F428E">
              <w:rPr>
                <w:szCs w:val="20"/>
              </w:rPr>
              <w:t>4</w:t>
            </w:r>
          </w:p>
        </w:tc>
        <w:tc>
          <w:tcPr>
            <w:tcW w:w="1486" w:type="dxa"/>
          </w:tcPr>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Estado de</w:t>
            </w:r>
            <w:r w:rsidR="00CA5C0B">
              <w:rPr>
                <w:szCs w:val="20"/>
              </w:rPr>
              <w:t>l Recurso</w:t>
            </w:r>
          </w:p>
        </w:tc>
        <w:tc>
          <w:tcPr>
            <w:tcW w:w="5338" w:type="dxa"/>
          </w:tcPr>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sidR="00B3718F">
              <w:rPr>
                <w:szCs w:val="20"/>
              </w:rPr>
              <w:t>" Desconectado</w:t>
            </w:r>
            <w:r w:rsidR="00397BB7">
              <w:rPr>
                <w:szCs w:val="20"/>
              </w:rPr>
              <w:t>/No presente</w:t>
            </w:r>
            <w:r>
              <w:rPr>
                <w:szCs w:val="20"/>
              </w:rPr>
              <w:t>;</w:t>
            </w:r>
          </w:p>
          <w:p w:rsidR="00010D14" w:rsidRDefault="00010D14" w:rsidP="007E5D46">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sidR="00CA5C0B">
              <w:rPr>
                <w:szCs w:val="20"/>
              </w:rPr>
              <w:t>" OK</w:t>
            </w:r>
            <w:r>
              <w:rPr>
                <w:szCs w:val="20"/>
              </w:rPr>
              <w:t>;</w:t>
            </w:r>
          </w:p>
          <w:p w:rsidR="00CA5C0B" w:rsidRDefault="00CA5C0B"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B3718F">
              <w:rPr>
                <w:b/>
                <w:szCs w:val="20"/>
              </w:rPr>
              <w:t>2</w:t>
            </w:r>
            <w:r>
              <w:rPr>
                <w:szCs w:val="20"/>
              </w:rPr>
              <w:t xml:space="preserve">” </w:t>
            </w:r>
            <w:r w:rsidR="00397BB7">
              <w:rPr>
                <w:szCs w:val="20"/>
              </w:rPr>
              <w:t>Fallo.</w:t>
            </w:r>
          </w:p>
        </w:tc>
      </w:tr>
      <w:tr w:rsidR="00BF197C" w:rsidTr="0041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BF197C" w:rsidRDefault="00BF197C" w:rsidP="00410C7C">
            <w:pPr>
              <w:rPr>
                <w:szCs w:val="20"/>
              </w:rPr>
            </w:pPr>
            <w:r>
              <w:rPr>
                <w:szCs w:val="20"/>
              </w:rPr>
              <w:t>Parámetro 5</w:t>
            </w:r>
          </w:p>
        </w:tc>
        <w:tc>
          <w:tcPr>
            <w:tcW w:w="1486" w:type="dxa"/>
          </w:tcPr>
          <w:p w:rsidR="00BF197C" w:rsidRDefault="00BF197C"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Modo Operación del Recurso</w:t>
            </w:r>
          </w:p>
        </w:tc>
        <w:tc>
          <w:tcPr>
            <w:tcW w:w="5338" w:type="dxa"/>
          </w:tcPr>
          <w:p w:rsidR="00BF197C" w:rsidRDefault="00BF197C"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Opciones:</w:t>
            </w:r>
          </w:p>
          <w:p w:rsidR="00BF197C" w:rsidRDefault="00BF197C" w:rsidP="00410C7C">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0</w:t>
            </w:r>
            <w:r>
              <w:rPr>
                <w:szCs w:val="20"/>
              </w:rPr>
              <w:t>" Normal;</w:t>
            </w:r>
          </w:p>
          <w:p w:rsidR="00BF197C" w:rsidRDefault="00BF197C" w:rsidP="00410C7C">
            <w:pPr>
              <w:cnfStyle w:val="000000100000" w:firstRow="0" w:lastRow="0" w:firstColumn="0" w:lastColumn="0" w:oddVBand="0" w:evenVBand="0" w:oddHBand="1" w:evenHBand="0" w:firstRowFirstColumn="0" w:firstRowLastColumn="0" w:lastRowFirstColumn="0" w:lastRowLastColumn="0"/>
              <w:rPr>
                <w:ins w:id="5" w:author="Enrique Soler Cordoba" w:date="2016-09-14T09:29:00Z"/>
                <w:szCs w:val="20"/>
              </w:rPr>
            </w:pPr>
            <w:r w:rsidRPr="00010D14">
              <w:rPr>
                <w:szCs w:val="20"/>
              </w:rPr>
              <w:t>"</w:t>
            </w:r>
            <w:r w:rsidRPr="00010D14">
              <w:rPr>
                <w:b/>
                <w:szCs w:val="20"/>
              </w:rPr>
              <w:t>1</w:t>
            </w:r>
            <w:r>
              <w:rPr>
                <w:szCs w:val="20"/>
              </w:rPr>
              <w:t>" Mantenim</w:t>
            </w:r>
            <w:r w:rsidR="00397BB7">
              <w:rPr>
                <w:szCs w:val="20"/>
              </w:rPr>
              <w:t>i</w:t>
            </w:r>
            <w:r>
              <w:rPr>
                <w:szCs w:val="20"/>
              </w:rPr>
              <w:t>ento;</w:t>
            </w:r>
          </w:p>
          <w:p w:rsidR="00D7554F" w:rsidRDefault="00D7554F" w:rsidP="00410C7C">
            <w:pPr>
              <w:cnfStyle w:val="000000100000" w:firstRow="0" w:lastRow="0" w:firstColumn="0" w:lastColumn="0" w:oddVBand="0" w:evenVBand="0" w:oddHBand="1" w:evenHBand="0" w:firstRowFirstColumn="0" w:firstRowLastColumn="0" w:lastRowFirstColumn="0" w:lastRowLastColumn="0"/>
              <w:rPr>
                <w:szCs w:val="20"/>
              </w:rPr>
            </w:pPr>
            <w:ins w:id="6" w:author="Enrique Soler Cordoba" w:date="2016-09-14T09:29:00Z">
              <w:r>
                <w:rPr>
                  <w:szCs w:val="20"/>
                </w:rPr>
                <w:t>“2”</w:t>
              </w:r>
              <w:r w:rsidR="00FE398B">
                <w:rPr>
                  <w:szCs w:val="20"/>
                </w:rPr>
                <w:t xml:space="preserve"> T</w:t>
              </w:r>
            </w:ins>
            <w:ins w:id="7" w:author="Enrique Soler Cordoba" w:date="2016-09-14T10:46:00Z">
              <w:r w:rsidR="00FE398B">
                <w:rPr>
                  <w:szCs w:val="20"/>
                </w:rPr>
                <w:t>ú</w:t>
              </w:r>
            </w:ins>
            <w:ins w:id="8" w:author="Enrique Soler Cordoba" w:date="2016-09-14T09:29:00Z">
              <w:r>
                <w:rPr>
                  <w:szCs w:val="20"/>
                </w:rPr>
                <w:t>nel (</w:t>
              </w:r>
            </w:ins>
            <w:ins w:id="9" w:author="Enrique Soler Cordoba" w:date="2016-09-14T10:45:00Z">
              <w:r w:rsidR="00FE398B">
                <w:rPr>
                  <w:szCs w:val="20"/>
                </w:rPr>
                <w:t>Radio + señalizaci</w:t>
              </w:r>
            </w:ins>
            <w:ins w:id="10" w:author="Enrique Soler Cordoba" w:date="2016-09-14T10:46:00Z">
              <w:r w:rsidR="00FE398B">
                <w:rPr>
                  <w:szCs w:val="20"/>
                </w:rPr>
                <w:t xml:space="preserve">ón forzada). </w:t>
              </w:r>
            </w:ins>
            <w:ins w:id="11" w:author="Enrique Soler Cordoba" w:date="2016-09-14T15:05:00Z">
              <w:r w:rsidR="000B401E">
                <w:rPr>
                  <w:szCs w:val="20"/>
                </w:rPr>
                <w:t xml:space="preserve">En este modo, </w:t>
              </w:r>
            </w:ins>
            <w:ins w:id="12" w:author="Enrique Soler Cordoba" w:date="2016-09-14T10:46:00Z">
              <w:r w:rsidR="00FE398B">
                <w:rPr>
                  <w:szCs w:val="20"/>
                </w:rPr>
                <w:t>N</w:t>
              </w:r>
            </w:ins>
            <w:ins w:id="13" w:author="Enrique Soler Cordoba" w:date="2016-09-14T15:05:00Z">
              <w:r w:rsidR="000B401E">
                <w:rPr>
                  <w:szCs w:val="20"/>
                </w:rPr>
                <w:t>O</w:t>
              </w:r>
            </w:ins>
            <w:ins w:id="14" w:author="Enrique Soler Cordoba" w:date="2016-09-14T09:29:00Z">
              <w:r>
                <w:rPr>
                  <w:szCs w:val="20"/>
                </w:rPr>
                <w:t xml:space="preserve"> aplicable paso a modo M</w:t>
              </w:r>
            </w:ins>
            <w:ins w:id="15" w:author="Enrique Soler Cordoba" w:date="2016-09-14T10:46:00Z">
              <w:r w:rsidR="00FE398B">
                <w:rPr>
                  <w:szCs w:val="20"/>
                </w:rPr>
                <w:t>antenimiento.</w:t>
              </w:r>
            </w:ins>
          </w:p>
        </w:tc>
      </w:tr>
      <w:tr w:rsidR="00BF197C" w:rsidTr="00410C7C">
        <w:tc>
          <w:tcPr>
            <w:cnfStyle w:val="001000000000" w:firstRow="0" w:lastRow="0" w:firstColumn="1" w:lastColumn="0" w:oddVBand="0" w:evenVBand="0" w:oddHBand="0" w:evenHBand="0" w:firstRowFirstColumn="0" w:firstRowLastColumn="0" w:lastRowFirstColumn="0" w:lastRowLastColumn="0"/>
            <w:tcW w:w="2957" w:type="dxa"/>
          </w:tcPr>
          <w:p w:rsidR="00BF197C" w:rsidRDefault="00BF197C" w:rsidP="00410C7C">
            <w:pPr>
              <w:rPr>
                <w:szCs w:val="20"/>
              </w:rPr>
            </w:pPr>
            <w:r>
              <w:rPr>
                <w:szCs w:val="20"/>
              </w:rPr>
              <w:t>Parámetro 6</w:t>
            </w:r>
          </w:p>
        </w:tc>
        <w:tc>
          <w:tcPr>
            <w:tcW w:w="1486" w:type="dxa"/>
          </w:tcPr>
          <w:p w:rsidR="00BF197C" w:rsidRDefault="00BF197C" w:rsidP="00410C7C">
            <w:pPr>
              <w:cnfStyle w:val="000000000000" w:firstRow="0" w:lastRow="0" w:firstColumn="0" w:lastColumn="0" w:oddVBand="0" w:evenVBand="0" w:oddHBand="0" w:evenHBand="0" w:firstRowFirstColumn="0" w:firstRowLastColumn="0" w:lastRowFirstColumn="0" w:lastRowLastColumn="0"/>
              <w:rPr>
                <w:szCs w:val="20"/>
              </w:rPr>
            </w:pPr>
            <w:r>
              <w:rPr>
                <w:szCs w:val="20"/>
              </w:rPr>
              <w:t>Tipo de Bucle</w:t>
            </w:r>
          </w:p>
        </w:tc>
        <w:tc>
          <w:tcPr>
            <w:tcW w:w="5338" w:type="dxa"/>
          </w:tcPr>
          <w:p w:rsidR="00BF197C" w:rsidRDefault="00BF197C" w:rsidP="00410C7C">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C575B9" w:rsidRDefault="00C575B9" w:rsidP="00C575B9">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Pr>
                <w:szCs w:val="20"/>
              </w:rPr>
              <w:t>" OFF, no hay bucle;</w:t>
            </w:r>
          </w:p>
          <w:p w:rsidR="00C575B9" w:rsidRDefault="00C575B9" w:rsidP="00C575B9">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Pr>
                <w:szCs w:val="20"/>
              </w:rPr>
              <w:t>" Bucle tipo 1; Local Simple</w:t>
            </w:r>
          </w:p>
          <w:p w:rsidR="00BF197C" w:rsidRDefault="00C575B9" w:rsidP="00C575B9">
            <w:pPr>
              <w:cnfStyle w:val="000000000000" w:firstRow="0" w:lastRow="0" w:firstColumn="0" w:lastColumn="0" w:oddVBand="0" w:evenVBand="0" w:oddHBand="0" w:evenHBand="0" w:firstRowFirstColumn="0" w:firstRowLastColumn="0" w:lastRowFirstColumn="0" w:lastRowLastColumn="0"/>
              <w:rPr>
                <w:szCs w:val="20"/>
              </w:rPr>
            </w:pPr>
            <w:r>
              <w:rPr>
                <w:szCs w:val="20"/>
              </w:rPr>
              <w:t>“</w:t>
            </w:r>
            <w:r>
              <w:rPr>
                <w:b/>
                <w:szCs w:val="20"/>
              </w:rPr>
              <w:t>2x</w:t>
            </w:r>
            <w:r>
              <w:rPr>
                <w:szCs w:val="20"/>
              </w:rPr>
              <w:t xml:space="preserve">” Bucle tipo 2; Local Frecuencias Desplazadas, y la </w:t>
            </w:r>
            <w:r w:rsidRPr="007D39B2">
              <w:rPr>
                <w:b/>
                <w:szCs w:val="20"/>
              </w:rPr>
              <w:t>X</w:t>
            </w:r>
            <w:r>
              <w:rPr>
                <w:szCs w:val="20"/>
              </w:rPr>
              <w:t xml:space="preserve"> indica el número del emplazamiento (0 a 2)</w:t>
            </w:r>
          </w:p>
        </w:tc>
      </w:tr>
      <w:tr w:rsidR="00F12379" w:rsidRPr="00F12379" w:rsidTr="00633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F12379" w:rsidRDefault="00F12379" w:rsidP="00633706">
            <w:pPr>
              <w:rPr>
                <w:szCs w:val="20"/>
              </w:rPr>
            </w:pPr>
            <w:r>
              <w:rPr>
                <w:szCs w:val="20"/>
              </w:rPr>
              <w:t>Parámetro 7</w:t>
            </w:r>
          </w:p>
        </w:tc>
        <w:tc>
          <w:tcPr>
            <w:tcW w:w="1486" w:type="dxa"/>
          </w:tcPr>
          <w:p w:rsidR="00F12379" w:rsidRDefault="00F12379" w:rsidP="00633706">
            <w:pP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SubTipo</w:t>
            </w:r>
            <w:proofErr w:type="spellEnd"/>
            <w:r>
              <w:rPr>
                <w:szCs w:val="20"/>
              </w:rPr>
              <w:t xml:space="preserve"> Radio</w:t>
            </w:r>
          </w:p>
        </w:tc>
        <w:tc>
          <w:tcPr>
            <w:tcW w:w="5338" w:type="dxa"/>
          </w:tcPr>
          <w:p w:rsidR="00F12379" w:rsidRDefault="00F12379"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En caso de un recurso Radio, indica el </w:t>
            </w:r>
            <w:proofErr w:type="spellStart"/>
            <w:r>
              <w:rPr>
                <w:szCs w:val="20"/>
              </w:rPr>
              <w:t>SubTipo</w:t>
            </w:r>
            <w:proofErr w:type="spellEnd"/>
          </w:p>
          <w:p w:rsidR="00F12379" w:rsidRDefault="00F12379" w:rsidP="00633706">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0</w:t>
            </w:r>
            <w:r>
              <w:rPr>
                <w:szCs w:val="20"/>
              </w:rPr>
              <w:t>" Local Simple;</w:t>
            </w:r>
          </w:p>
          <w:p w:rsidR="00F12379" w:rsidRDefault="00F12379" w:rsidP="00633706">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sidRPr="00010D14">
              <w:rPr>
                <w:b/>
                <w:szCs w:val="20"/>
              </w:rPr>
              <w:t>1</w:t>
            </w:r>
            <w:r>
              <w:rPr>
                <w:szCs w:val="20"/>
              </w:rPr>
              <w:t>" Local P/R</w:t>
            </w:r>
          </w:p>
          <w:p w:rsidR="00F12379" w:rsidRDefault="00F12379" w:rsidP="00F12379">
            <w:pPr>
              <w:cnfStyle w:val="000000100000" w:firstRow="0" w:lastRow="0" w:firstColumn="0" w:lastColumn="0" w:oddVBand="0" w:evenVBand="0" w:oddHBand="1" w:evenHBand="0" w:firstRowFirstColumn="0" w:firstRowLastColumn="0" w:lastRowFirstColumn="0" w:lastRowLastColumn="0"/>
              <w:rPr>
                <w:szCs w:val="20"/>
              </w:rPr>
            </w:pPr>
            <w:r>
              <w:rPr>
                <w:szCs w:val="20"/>
              </w:rPr>
              <w:t>“</w:t>
            </w:r>
            <w:r>
              <w:rPr>
                <w:b/>
                <w:szCs w:val="20"/>
              </w:rPr>
              <w:t>2</w:t>
            </w:r>
            <w:r>
              <w:rPr>
                <w:szCs w:val="20"/>
              </w:rPr>
              <w:t>” Local F.D. Simple</w:t>
            </w:r>
          </w:p>
          <w:p w:rsidR="00F12379" w:rsidRDefault="00B16450" w:rsidP="00F12379">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00F12379" w:rsidRPr="00F12379">
              <w:rPr>
                <w:b/>
                <w:szCs w:val="20"/>
              </w:rPr>
              <w:t>3</w:t>
            </w:r>
            <w:r>
              <w:rPr>
                <w:szCs w:val="20"/>
              </w:rPr>
              <w:t>”</w:t>
            </w:r>
            <w:r w:rsidR="00F12379">
              <w:rPr>
                <w:szCs w:val="20"/>
              </w:rPr>
              <w:t xml:space="preserve"> Local F.D. P/R</w:t>
            </w:r>
          </w:p>
          <w:p w:rsidR="00F12379" w:rsidRPr="00F12379" w:rsidRDefault="00B16450" w:rsidP="00F12379">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00F12379" w:rsidRPr="00F12379">
              <w:rPr>
                <w:b/>
                <w:szCs w:val="20"/>
              </w:rPr>
              <w:t>4</w:t>
            </w:r>
            <w:r>
              <w:rPr>
                <w:szCs w:val="20"/>
              </w:rPr>
              <w:t>”</w:t>
            </w:r>
            <w:r w:rsidR="00F12379" w:rsidRPr="00F12379">
              <w:rPr>
                <w:szCs w:val="20"/>
              </w:rPr>
              <w:t xml:space="preserve"> Remoto </w:t>
            </w:r>
            <w:proofErr w:type="spellStart"/>
            <w:r w:rsidR="00F12379" w:rsidRPr="00F12379">
              <w:rPr>
                <w:szCs w:val="20"/>
              </w:rPr>
              <w:t>RxTx</w:t>
            </w:r>
            <w:proofErr w:type="spellEnd"/>
          </w:p>
          <w:p w:rsidR="00F12379" w:rsidRPr="00F12379" w:rsidRDefault="00B16450" w:rsidP="00F12379">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00F12379">
              <w:rPr>
                <w:b/>
                <w:szCs w:val="20"/>
              </w:rPr>
              <w:t>5</w:t>
            </w:r>
            <w:r>
              <w:rPr>
                <w:szCs w:val="20"/>
              </w:rPr>
              <w:t>”</w:t>
            </w:r>
            <w:r w:rsidR="00F12379" w:rsidRPr="00F12379">
              <w:rPr>
                <w:szCs w:val="20"/>
              </w:rPr>
              <w:t xml:space="preserve"> Remoto </w:t>
            </w:r>
            <w:proofErr w:type="spellStart"/>
            <w:r w:rsidR="00F12379" w:rsidRPr="00F12379">
              <w:rPr>
                <w:szCs w:val="20"/>
              </w:rPr>
              <w:t>Tx</w:t>
            </w:r>
            <w:proofErr w:type="spellEnd"/>
          </w:p>
          <w:p w:rsidR="00F12379" w:rsidRDefault="00B16450" w:rsidP="00F12379">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00F12379" w:rsidRPr="00F12379">
              <w:rPr>
                <w:b/>
                <w:szCs w:val="20"/>
              </w:rPr>
              <w:t>6</w:t>
            </w:r>
            <w:r>
              <w:rPr>
                <w:szCs w:val="20"/>
              </w:rPr>
              <w:t>”</w:t>
            </w:r>
            <w:r w:rsidR="00F12379" w:rsidRPr="00F12379">
              <w:rPr>
                <w:szCs w:val="20"/>
              </w:rPr>
              <w:t xml:space="preserve"> Remoto </w:t>
            </w:r>
            <w:proofErr w:type="spellStart"/>
            <w:r w:rsidR="00F12379" w:rsidRPr="00F12379">
              <w:rPr>
                <w:szCs w:val="20"/>
              </w:rPr>
              <w:t>Rx</w:t>
            </w:r>
            <w:proofErr w:type="spellEnd"/>
          </w:p>
          <w:p w:rsidR="00F12379" w:rsidRPr="00F12379" w:rsidRDefault="00B16450" w:rsidP="00F12379">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00F12379">
              <w:rPr>
                <w:b/>
                <w:szCs w:val="20"/>
              </w:rPr>
              <w:t>9</w:t>
            </w:r>
            <w:r>
              <w:rPr>
                <w:szCs w:val="20"/>
              </w:rPr>
              <w:t>”</w:t>
            </w:r>
            <w:r w:rsidR="00F12379" w:rsidRPr="00F12379">
              <w:rPr>
                <w:szCs w:val="20"/>
              </w:rPr>
              <w:t xml:space="preserve"> </w:t>
            </w:r>
            <w:r w:rsidR="00F12379">
              <w:rPr>
                <w:szCs w:val="20"/>
              </w:rPr>
              <w:t>NO APLICABLE</w:t>
            </w:r>
          </w:p>
        </w:tc>
      </w:tr>
      <w:tr w:rsidR="00CB5557" w:rsidRPr="00F12379" w:rsidTr="00633706">
        <w:tc>
          <w:tcPr>
            <w:cnfStyle w:val="001000000000" w:firstRow="0" w:lastRow="0" w:firstColumn="1" w:lastColumn="0" w:oddVBand="0" w:evenVBand="0" w:oddHBand="0" w:evenHBand="0" w:firstRowFirstColumn="0" w:firstRowLastColumn="0" w:lastRowFirstColumn="0" w:lastRowLastColumn="0"/>
            <w:tcW w:w="2957" w:type="dxa"/>
          </w:tcPr>
          <w:p w:rsidR="00CB5557" w:rsidRPr="00AF095D" w:rsidRDefault="00CB5557" w:rsidP="00633706">
            <w:pPr>
              <w:rPr>
                <w:szCs w:val="20"/>
              </w:rPr>
            </w:pPr>
            <w:r w:rsidRPr="00AF095D">
              <w:rPr>
                <w:szCs w:val="20"/>
              </w:rPr>
              <w:t>Parámetro 8</w:t>
            </w:r>
          </w:p>
        </w:tc>
        <w:tc>
          <w:tcPr>
            <w:tcW w:w="1486" w:type="dxa"/>
          </w:tcPr>
          <w:p w:rsidR="00CB5557" w:rsidRPr="00AF095D" w:rsidRDefault="00CB5557" w:rsidP="00633706">
            <w:pPr>
              <w:cnfStyle w:val="000000000000" w:firstRow="0" w:lastRow="0" w:firstColumn="0" w:lastColumn="0" w:oddVBand="0" w:evenVBand="0" w:oddHBand="0" w:evenHBand="0" w:firstRowFirstColumn="0" w:firstRowLastColumn="0" w:lastRowFirstColumn="0" w:lastRowLastColumn="0"/>
              <w:rPr>
                <w:szCs w:val="20"/>
              </w:rPr>
            </w:pPr>
            <w:r w:rsidRPr="00AF095D">
              <w:rPr>
                <w:szCs w:val="20"/>
              </w:rPr>
              <w:t>Frecuencia Radio</w:t>
            </w:r>
          </w:p>
        </w:tc>
        <w:tc>
          <w:tcPr>
            <w:tcW w:w="5338" w:type="dxa"/>
          </w:tcPr>
          <w:p w:rsidR="00CB5557" w:rsidRPr="00F12379" w:rsidRDefault="00CB5557" w:rsidP="00633706">
            <w:pPr>
              <w:cnfStyle w:val="000000000000" w:firstRow="0" w:lastRow="0" w:firstColumn="0" w:lastColumn="0" w:oddVBand="0" w:evenVBand="0" w:oddHBand="0" w:evenHBand="0" w:firstRowFirstColumn="0" w:firstRowLastColumn="0" w:lastRowFirstColumn="0" w:lastRowLastColumn="0"/>
              <w:rPr>
                <w:szCs w:val="20"/>
              </w:rPr>
            </w:pPr>
            <w:r w:rsidRPr="00AF095D">
              <w:rPr>
                <w:szCs w:val="20"/>
              </w:rPr>
              <w:t>Cadena de caracteres ASCII (numéricos), que indica la frecuencia en la que está sintonizado el equipo radio. Si el recurso no es radio, carácter ‘</w:t>
            </w:r>
            <w:r w:rsidRPr="00AF095D">
              <w:rPr>
                <w:b/>
                <w:szCs w:val="20"/>
              </w:rPr>
              <w:t>-</w:t>
            </w:r>
            <w:r w:rsidRPr="00AF095D">
              <w:rPr>
                <w:szCs w:val="20"/>
              </w:rPr>
              <w:t>‘</w:t>
            </w:r>
          </w:p>
        </w:tc>
      </w:tr>
    </w:tbl>
    <w:p w:rsidR="001C4845" w:rsidRDefault="001C4845" w:rsidP="001C4845">
      <w:pPr>
        <w:ind w:left="-1134"/>
        <w:rPr>
          <w:szCs w:val="20"/>
        </w:rPr>
      </w:pPr>
      <w:r>
        <w:rPr>
          <w:szCs w:val="20"/>
        </w:rPr>
        <w:t xml:space="preserve">NOTA: </w:t>
      </w:r>
    </w:p>
    <w:p w:rsidR="001C4845" w:rsidRDefault="001C4845" w:rsidP="001C4845">
      <w:pPr>
        <w:pStyle w:val="Prrafodelista"/>
        <w:numPr>
          <w:ilvl w:val="0"/>
          <w:numId w:val="3"/>
        </w:numPr>
        <w:rPr>
          <w:szCs w:val="20"/>
        </w:rPr>
      </w:pPr>
      <w:r>
        <w:rPr>
          <w:szCs w:val="20"/>
        </w:rPr>
        <w:t>E</w:t>
      </w:r>
      <w:r w:rsidRPr="00153086">
        <w:rPr>
          <w:szCs w:val="20"/>
        </w:rPr>
        <w:t xml:space="preserve">l módulo de </w:t>
      </w:r>
      <w:r>
        <w:rPr>
          <w:szCs w:val="20"/>
        </w:rPr>
        <w:t>“</w:t>
      </w:r>
      <w:r w:rsidRPr="00153086">
        <w:rPr>
          <w:szCs w:val="20"/>
        </w:rPr>
        <w:t>Mantenimiento</w:t>
      </w:r>
      <w:r>
        <w:rPr>
          <w:szCs w:val="20"/>
        </w:rPr>
        <w:t>”</w:t>
      </w:r>
      <w:r w:rsidRPr="00153086">
        <w:rPr>
          <w:szCs w:val="20"/>
        </w:rPr>
        <w:t xml:space="preserve"> </w:t>
      </w:r>
      <w:r>
        <w:rPr>
          <w:szCs w:val="20"/>
        </w:rPr>
        <w:t xml:space="preserve">enviará un </w:t>
      </w:r>
      <w:proofErr w:type="spellStart"/>
      <w:r>
        <w:rPr>
          <w:szCs w:val="20"/>
        </w:rPr>
        <w:t>Trap</w:t>
      </w:r>
      <w:proofErr w:type="spellEnd"/>
      <w:r>
        <w:rPr>
          <w:szCs w:val="20"/>
        </w:rPr>
        <w:t xml:space="preserve"> de</w:t>
      </w:r>
      <w:r w:rsidRPr="00153086">
        <w:rPr>
          <w:szCs w:val="20"/>
        </w:rPr>
        <w:t>l objeto</w:t>
      </w:r>
      <w:r>
        <w:rPr>
          <w:szCs w:val="20"/>
        </w:rPr>
        <w:t xml:space="preserve"> </w:t>
      </w:r>
      <w:r w:rsidRPr="00153086">
        <w:rPr>
          <w:szCs w:val="20"/>
        </w:rPr>
        <w:t>“</w:t>
      </w:r>
      <w:r>
        <w:rPr>
          <w:b/>
          <w:color w:val="00B0F0"/>
          <w:szCs w:val="20"/>
        </w:rPr>
        <w:t>ug5kitftrap</w:t>
      </w:r>
      <w:r w:rsidRPr="00153086">
        <w:rPr>
          <w:szCs w:val="20"/>
        </w:rPr>
        <w:t>”</w:t>
      </w:r>
      <w:r>
        <w:rPr>
          <w:szCs w:val="20"/>
        </w:rPr>
        <w:t xml:space="preserve"> al RCS2010, actualizando previamente el objeto  </w:t>
      </w:r>
      <w:r w:rsidRPr="00153086">
        <w:rPr>
          <w:szCs w:val="20"/>
        </w:rPr>
        <w:t>“</w:t>
      </w:r>
      <w:r>
        <w:rPr>
          <w:b/>
          <w:color w:val="00B0F0"/>
          <w:szCs w:val="20"/>
        </w:rPr>
        <w:t>ug5ktrapint</w:t>
      </w:r>
      <w:r w:rsidRPr="00153086">
        <w:rPr>
          <w:szCs w:val="20"/>
        </w:rPr>
        <w:t>”</w:t>
      </w:r>
      <w:r>
        <w:rPr>
          <w:szCs w:val="20"/>
        </w:rPr>
        <w:t xml:space="preserve"> con el número del interfaz (0-15).</w:t>
      </w:r>
    </w:p>
    <w:p w:rsidR="006A4CC1" w:rsidRDefault="006A4CC1" w:rsidP="001C4845">
      <w:pPr>
        <w:pStyle w:val="Prrafodelista"/>
        <w:numPr>
          <w:ilvl w:val="0"/>
          <w:numId w:val="3"/>
        </w:numPr>
        <w:rPr>
          <w:szCs w:val="20"/>
        </w:rPr>
      </w:pPr>
      <w:r>
        <w:rPr>
          <w:szCs w:val="20"/>
        </w:rPr>
        <w:t>17.07.2015. El módulo de “Mantenimiento” generará un TRAP de Históricos, cuando detecte cambios de parámetros (id “Evento de Recurso/Interfaz”).</w:t>
      </w:r>
    </w:p>
    <w:p w:rsidR="00010D14" w:rsidRDefault="00010D14" w:rsidP="00010D14">
      <w:pPr>
        <w:ind w:left="-1134"/>
        <w:rPr>
          <w:szCs w:val="20"/>
        </w:rPr>
      </w:pPr>
    </w:p>
    <w:p w:rsidR="008912CD" w:rsidRDefault="008912CD" w:rsidP="00010D14">
      <w:pPr>
        <w:ind w:left="-1134"/>
        <w:rPr>
          <w:szCs w:val="20"/>
        </w:rPr>
      </w:pPr>
    </w:p>
    <w:p w:rsidR="008912CD" w:rsidRPr="00A4536A" w:rsidRDefault="00753855" w:rsidP="008912CD">
      <w:pPr>
        <w:ind w:left="-1134"/>
        <w:rPr>
          <w:b/>
          <w:color w:val="C0504D" w:themeColor="accent2"/>
          <w:szCs w:val="20"/>
        </w:rPr>
      </w:pPr>
      <w:r>
        <w:rPr>
          <w:b/>
          <w:color w:val="C0504D" w:themeColor="accent2"/>
          <w:szCs w:val="20"/>
        </w:rPr>
        <w:t xml:space="preserve">‘N08’. </w:t>
      </w:r>
      <w:r w:rsidR="00EB4E31">
        <w:rPr>
          <w:b/>
          <w:color w:val="C0504D" w:themeColor="accent2"/>
          <w:szCs w:val="20"/>
        </w:rPr>
        <w:t>Estado Sesión Recurso de Telefonía</w:t>
      </w:r>
    </w:p>
    <w:tbl>
      <w:tblPr>
        <w:tblStyle w:val="Cuadrculamedia3-nfasis3"/>
        <w:tblW w:w="0" w:type="auto"/>
        <w:tblInd w:w="-1026" w:type="dxa"/>
        <w:tblLook w:val="04A0" w:firstRow="1" w:lastRow="0" w:firstColumn="1" w:lastColumn="0" w:noHBand="0" w:noVBand="1"/>
      </w:tblPr>
      <w:tblGrid>
        <w:gridCol w:w="2957"/>
        <w:gridCol w:w="1486"/>
        <w:gridCol w:w="5338"/>
      </w:tblGrid>
      <w:tr w:rsidR="008912CD" w:rsidRPr="008135A4" w:rsidTr="00A23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8912CD" w:rsidRPr="008135A4" w:rsidRDefault="008912CD" w:rsidP="00633706">
            <w:pPr>
              <w:rPr>
                <w:szCs w:val="20"/>
              </w:rPr>
            </w:pPr>
            <w:r w:rsidRPr="008135A4">
              <w:rPr>
                <w:szCs w:val="20"/>
              </w:rPr>
              <w:t>CAMPO</w:t>
            </w:r>
          </w:p>
        </w:tc>
        <w:tc>
          <w:tcPr>
            <w:tcW w:w="1486" w:type="dxa"/>
          </w:tcPr>
          <w:p w:rsidR="008912CD" w:rsidRPr="008135A4" w:rsidRDefault="008912CD"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8912CD" w:rsidRPr="008135A4" w:rsidRDefault="008912CD"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8912CD" w:rsidRPr="008135A4" w:rsidRDefault="008912CD"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8912CD" w:rsidTr="00A23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8912CD" w:rsidRDefault="008912CD" w:rsidP="00633706">
            <w:pPr>
              <w:rPr>
                <w:szCs w:val="20"/>
              </w:rPr>
            </w:pPr>
            <w:r>
              <w:rPr>
                <w:szCs w:val="20"/>
              </w:rPr>
              <w:t>Origen mensaje</w:t>
            </w:r>
          </w:p>
        </w:tc>
        <w:tc>
          <w:tcPr>
            <w:tcW w:w="1486" w:type="dxa"/>
          </w:tcPr>
          <w:p w:rsidR="008912CD" w:rsidRPr="008135A4" w:rsidRDefault="008912CD" w:rsidP="0063370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8912CD" w:rsidRPr="008135A4" w:rsidRDefault="008912CD" w:rsidP="0063370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Pr>
                <w:szCs w:val="20"/>
              </w:rPr>
              <w:t>/Núcleo</w:t>
            </w:r>
          </w:p>
          <w:p w:rsidR="008912CD" w:rsidRDefault="008912CD" w:rsidP="00633706">
            <w:pPr>
              <w:cnfStyle w:val="000000100000" w:firstRow="0" w:lastRow="0" w:firstColumn="0" w:lastColumn="0" w:oddVBand="0" w:evenVBand="0" w:oddHBand="1" w:evenHBand="0" w:firstRowFirstColumn="0" w:firstRowLastColumn="0" w:lastRowFirstColumn="0" w:lastRowLastColumn="0"/>
              <w:rPr>
                <w:szCs w:val="20"/>
              </w:rPr>
            </w:pPr>
          </w:p>
        </w:tc>
      </w:tr>
      <w:tr w:rsidR="008912CD" w:rsidTr="00A2367B">
        <w:tc>
          <w:tcPr>
            <w:cnfStyle w:val="001000000000" w:firstRow="0" w:lastRow="0" w:firstColumn="1" w:lastColumn="0" w:oddVBand="0" w:evenVBand="0" w:oddHBand="0" w:evenHBand="0" w:firstRowFirstColumn="0" w:firstRowLastColumn="0" w:lastRowFirstColumn="0" w:lastRowLastColumn="0"/>
            <w:tcW w:w="2957" w:type="dxa"/>
          </w:tcPr>
          <w:p w:rsidR="008912CD" w:rsidRDefault="008912CD" w:rsidP="00633706">
            <w:pPr>
              <w:rPr>
                <w:szCs w:val="20"/>
              </w:rPr>
            </w:pPr>
            <w:r>
              <w:rPr>
                <w:szCs w:val="20"/>
              </w:rPr>
              <w:t>Código mensaje</w:t>
            </w:r>
          </w:p>
        </w:tc>
        <w:tc>
          <w:tcPr>
            <w:tcW w:w="1486" w:type="dxa"/>
          </w:tcPr>
          <w:p w:rsidR="008912CD" w:rsidRDefault="008912CD" w:rsidP="00633706">
            <w:pPr>
              <w:cnfStyle w:val="000000000000" w:firstRow="0" w:lastRow="0" w:firstColumn="0" w:lastColumn="0" w:oddVBand="0" w:evenVBand="0" w:oddHBand="0" w:evenHBand="0" w:firstRowFirstColumn="0" w:firstRowLastColumn="0" w:lastRowFirstColumn="0" w:lastRowLastColumn="0"/>
              <w:rPr>
                <w:b/>
                <w:szCs w:val="20"/>
              </w:rPr>
            </w:pPr>
            <w:r>
              <w:rPr>
                <w:b/>
                <w:szCs w:val="20"/>
              </w:rPr>
              <w:t>“N08”</w:t>
            </w:r>
          </w:p>
          <w:p w:rsidR="008912CD" w:rsidRPr="003604B0" w:rsidRDefault="008912CD" w:rsidP="00633706">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8912CD" w:rsidRPr="008135A4" w:rsidRDefault="00EB4E31" w:rsidP="00633706">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Sesión Recurso de Telefonía</w:t>
            </w:r>
          </w:p>
          <w:p w:rsidR="008912CD" w:rsidRDefault="008912CD" w:rsidP="00633706">
            <w:pPr>
              <w:cnfStyle w:val="000000000000" w:firstRow="0" w:lastRow="0" w:firstColumn="0" w:lastColumn="0" w:oddVBand="0" w:evenVBand="0" w:oddHBand="0" w:evenHBand="0" w:firstRowFirstColumn="0" w:firstRowLastColumn="0" w:lastRowFirstColumn="0" w:lastRowLastColumn="0"/>
              <w:rPr>
                <w:szCs w:val="20"/>
              </w:rPr>
            </w:pPr>
          </w:p>
        </w:tc>
      </w:tr>
      <w:tr w:rsidR="008912CD" w:rsidTr="00A23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8912CD" w:rsidRDefault="008912CD" w:rsidP="00633706">
            <w:pPr>
              <w:rPr>
                <w:szCs w:val="20"/>
              </w:rPr>
            </w:pPr>
            <w:r>
              <w:rPr>
                <w:szCs w:val="20"/>
              </w:rPr>
              <w:t>Parámetro 1</w:t>
            </w:r>
          </w:p>
        </w:tc>
        <w:tc>
          <w:tcPr>
            <w:tcW w:w="1486" w:type="dxa"/>
          </w:tcPr>
          <w:p w:rsidR="008912CD" w:rsidRDefault="008912CD"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38" w:type="dxa"/>
          </w:tcPr>
          <w:p w:rsidR="008912CD" w:rsidRDefault="008912CD"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EB4E31" w:rsidTr="00A2367B">
        <w:tc>
          <w:tcPr>
            <w:cnfStyle w:val="001000000000" w:firstRow="0" w:lastRow="0" w:firstColumn="1" w:lastColumn="0" w:oddVBand="0" w:evenVBand="0" w:oddHBand="0" w:evenHBand="0" w:firstRowFirstColumn="0" w:firstRowLastColumn="0" w:lastRowFirstColumn="0" w:lastRowLastColumn="0"/>
            <w:tcW w:w="2957" w:type="dxa"/>
          </w:tcPr>
          <w:p w:rsidR="00EB4E31" w:rsidRDefault="00EB4E31" w:rsidP="00633706">
            <w:pPr>
              <w:rPr>
                <w:szCs w:val="20"/>
              </w:rPr>
            </w:pPr>
            <w:r>
              <w:rPr>
                <w:szCs w:val="20"/>
              </w:rPr>
              <w:t>Parámetro 2</w:t>
            </w:r>
          </w:p>
        </w:tc>
        <w:tc>
          <w:tcPr>
            <w:tcW w:w="1486" w:type="dxa"/>
          </w:tcPr>
          <w:p w:rsidR="00EB4E31" w:rsidRPr="004B3501" w:rsidRDefault="00EB4E31" w:rsidP="00633706">
            <w:pPr>
              <w:cnfStyle w:val="000000000000" w:firstRow="0" w:lastRow="0" w:firstColumn="0" w:lastColumn="0" w:oddVBand="0" w:evenVBand="0" w:oddHBand="0" w:evenHBand="0" w:firstRowFirstColumn="0" w:firstRowLastColumn="0" w:lastRowFirstColumn="0" w:lastRowLastColumn="0"/>
              <w:rPr>
                <w:szCs w:val="20"/>
              </w:rPr>
            </w:pPr>
            <w:r w:rsidRPr="004B3501">
              <w:rPr>
                <w:szCs w:val="20"/>
              </w:rPr>
              <w:t>Identificador del Recurso</w:t>
            </w:r>
          </w:p>
        </w:tc>
        <w:tc>
          <w:tcPr>
            <w:tcW w:w="5338" w:type="dxa"/>
          </w:tcPr>
          <w:p w:rsidR="00EB4E31" w:rsidRDefault="00EB4E31"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el Identificador del Recurso.</w:t>
            </w:r>
          </w:p>
          <w:p w:rsidR="00EB4E31" w:rsidRDefault="00EB4E31"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Longitud variable</w:t>
            </w:r>
          </w:p>
        </w:tc>
      </w:tr>
      <w:tr w:rsidR="00B16450" w:rsidTr="00A23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B16450" w:rsidRDefault="00B16450" w:rsidP="00633706">
            <w:pPr>
              <w:rPr>
                <w:szCs w:val="20"/>
              </w:rPr>
            </w:pPr>
            <w:r>
              <w:rPr>
                <w:szCs w:val="20"/>
              </w:rPr>
              <w:lastRenderedPageBreak/>
              <w:t>Parámetro 3</w:t>
            </w:r>
          </w:p>
        </w:tc>
        <w:tc>
          <w:tcPr>
            <w:tcW w:w="1486" w:type="dxa"/>
          </w:tcPr>
          <w:p w:rsidR="00B16450" w:rsidRPr="004B3501" w:rsidRDefault="00B16450"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Estado Tramo Local</w:t>
            </w:r>
          </w:p>
        </w:tc>
        <w:tc>
          <w:tcPr>
            <w:tcW w:w="5338" w:type="dxa"/>
          </w:tcPr>
          <w:p w:rsidR="00B16450" w:rsidRDefault="00B16450"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del Tramo Local del recurso de Telefonía</w:t>
            </w:r>
          </w:p>
          <w:p w:rsidR="00B16450" w:rsidRDefault="00B16450" w:rsidP="00633706">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1</w:t>
            </w:r>
            <w:r>
              <w:rPr>
                <w:szCs w:val="20"/>
              </w:rPr>
              <w:t>" OK;</w:t>
            </w:r>
          </w:p>
          <w:p w:rsidR="00B16450" w:rsidRDefault="00B16450" w:rsidP="00633706">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2</w:t>
            </w:r>
            <w:r>
              <w:rPr>
                <w:szCs w:val="20"/>
              </w:rPr>
              <w:t>" Fallo</w:t>
            </w:r>
          </w:p>
          <w:p w:rsidR="00FF0000" w:rsidRPr="00FF0000" w:rsidRDefault="00FF0000" w:rsidP="00633706">
            <w:pPr>
              <w:cnfStyle w:val="000000100000" w:firstRow="0" w:lastRow="0" w:firstColumn="0" w:lastColumn="0" w:oddVBand="0" w:evenVBand="0" w:oddHBand="1" w:evenHBand="0" w:firstRowFirstColumn="0" w:firstRowLastColumn="0" w:lastRowFirstColumn="0" w:lastRowLastColumn="0"/>
              <w:rPr>
                <w:szCs w:val="20"/>
                <w:highlight w:val="yellow"/>
              </w:rPr>
            </w:pPr>
            <w:r w:rsidRPr="00FF0000">
              <w:rPr>
                <w:szCs w:val="20"/>
                <w:highlight w:val="yellow"/>
              </w:rPr>
              <w:t>“</w:t>
            </w:r>
            <w:r w:rsidRPr="00FF0000">
              <w:rPr>
                <w:b/>
                <w:szCs w:val="20"/>
                <w:highlight w:val="yellow"/>
              </w:rPr>
              <w:t>3</w:t>
            </w:r>
            <w:r w:rsidRPr="00FF0000">
              <w:rPr>
                <w:szCs w:val="20"/>
                <w:highlight w:val="yellow"/>
              </w:rPr>
              <w:t>”, Colgado (aplicable a BC)</w:t>
            </w:r>
          </w:p>
          <w:p w:rsidR="00FF0000" w:rsidRDefault="00FF0000" w:rsidP="00633706">
            <w:pPr>
              <w:cnfStyle w:val="000000100000" w:firstRow="0" w:lastRow="0" w:firstColumn="0" w:lastColumn="0" w:oddVBand="0" w:evenVBand="0" w:oddHBand="1" w:evenHBand="0" w:firstRowFirstColumn="0" w:firstRowLastColumn="0" w:lastRowFirstColumn="0" w:lastRowLastColumn="0"/>
              <w:rPr>
                <w:szCs w:val="20"/>
              </w:rPr>
            </w:pPr>
            <w:r w:rsidRPr="00FF0000">
              <w:rPr>
                <w:szCs w:val="20"/>
                <w:highlight w:val="yellow"/>
              </w:rPr>
              <w:t>“</w:t>
            </w:r>
            <w:r w:rsidRPr="00FF0000">
              <w:rPr>
                <w:b/>
                <w:szCs w:val="20"/>
                <w:highlight w:val="yellow"/>
              </w:rPr>
              <w:t>4</w:t>
            </w:r>
            <w:r w:rsidRPr="00FF0000">
              <w:rPr>
                <w:szCs w:val="20"/>
                <w:highlight w:val="yellow"/>
              </w:rPr>
              <w:t>”, Descolgado (aplicable a BC)</w:t>
            </w:r>
          </w:p>
          <w:p w:rsidR="005A609D" w:rsidRDefault="005A609D" w:rsidP="00633706">
            <w:pPr>
              <w:cnfStyle w:val="000000100000" w:firstRow="0" w:lastRow="0" w:firstColumn="0" w:lastColumn="0" w:oddVBand="0" w:evenVBand="0" w:oddHBand="1" w:evenHBand="0" w:firstRowFirstColumn="0" w:firstRowLastColumn="0" w:lastRowFirstColumn="0" w:lastRowLastColumn="0"/>
              <w:rPr>
                <w:szCs w:val="20"/>
              </w:rPr>
            </w:pPr>
            <w:r w:rsidRPr="009719A7">
              <w:rPr>
                <w:szCs w:val="20"/>
                <w:highlight w:val="yellow"/>
              </w:rPr>
              <w:t>“</w:t>
            </w:r>
            <w:r w:rsidRPr="009719A7">
              <w:rPr>
                <w:b/>
                <w:szCs w:val="20"/>
                <w:highlight w:val="yellow"/>
              </w:rPr>
              <w:t>9</w:t>
            </w:r>
            <w:r w:rsidRPr="009719A7">
              <w:rPr>
                <w:szCs w:val="20"/>
                <w:highlight w:val="yellow"/>
              </w:rPr>
              <w:t>” No Aplicable</w:t>
            </w:r>
          </w:p>
        </w:tc>
      </w:tr>
      <w:tr w:rsidR="00B16450" w:rsidTr="00A2367B">
        <w:tc>
          <w:tcPr>
            <w:cnfStyle w:val="001000000000" w:firstRow="0" w:lastRow="0" w:firstColumn="1" w:lastColumn="0" w:oddVBand="0" w:evenVBand="0" w:oddHBand="0" w:evenHBand="0" w:firstRowFirstColumn="0" w:firstRowLastColumn="0" w:lastRowFirstColumn="0" w:lastRowLastColumn="0"/>
            <w:tcW w:w="2957" w:type="dxa"/>
          </w:tcPr>
          <w:p w:rsidR="00B16450" w:rsidRDefault="00B16450" w:rsidP="00633706">
            <w:pPr>
              <w:rPr>
                <w:szCs w:val="20"/>
              </w:rPr>
            </w:pPr>
            <w:r>
              <w:rPr>
                <w:szCs w:val="20"/>
              </w:rPr>
              <w:t>Parámetro 4</w:t>
            </w:r>
          </w:p>
        </w:tc>
        <w:tc>
          <w:tcPr>
            <w:tcW w:w="1486" w:type="dxa"/>
          </w:tcPr>
          <w:p w:rsidR="00B16450" w:rsidRPr="004B3501" w:rsidRDefault="00B16450"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Estado Sesión SIP</w:t>
            </w:r>
          </w:p>
        </w:tc>
        <w:tc>
          <w:tcPr>
            <w:tcW w:w="5338" w:type="dxa"/>
          </w:tcPr>
          <w:p w:rsidR="00B16450" w:rsidRDefault="00B16450"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estado de la Sesión SIP del recurso de Telefonía</w:t>
            </w:r>
          </w:p>
          <w:p w:rsidR="00B16450" w:rsidRDefault="00B16450" w:rsidP="00633706">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Pr>
                <w:b/>
                <w:szCs w:val="20"/>
              </w:rPr>
              <w:t>0</w:t>
            </w:r>
            <w:r>
              <w:rPr>
                <w:szCs w:val="20"/>
              </w:rPr>
              <w:t xml:space="preserve">" </w:t>
            </w:r>
            <w:r w:rsidR="005A609D">
              <w:rPr>
                <w:szCs w:val="20"/>
              </w:rPr>
              <w:t>OFF</w:t>
            </w:r>
            <w:r>
              <w:rPr>
                <w:szCs w:val="20"/>
              </w:rPr>
              <w:t>;</w:t>
            </w:r>
          </w:p>
          <w:p w:rsidR="00B16450" w:rsidRPr="00A90E6B" w:rsidRDefault="00B16450" w:rsidP="00633706">
            <w:pPr>
              <w:cnfStyle w:val="000000000000" w:firstRow="0" w:lastRow="0" w:firstColumn="0" w:lastColumn="0" w:oddVBand="0" w:evenVBand="0" w:oddHBand="0" w:evenHBand="0" w:firstRowFirstColumn="0" w:firstRowLastColumn="0" w:lastRowFirstColumn="0" w:lastRowLastColumn="0"/>
              <w:rPr>
                <w:sz w:val="16"/>
                <w:szCs w:val="16"/>
              </w:rPr>
            </w:pPr>
            <w:r w:rsidRPr="00010D14">
              <w:rPr>
                <w:szCs w:val="20"/>
              </w:rPr>
              <w:t>"</w:t>
            </w:r>
            <w:r>
              <w:rPr>
                <w:b/>
                <w:szCs w:val="20"/>
              </w:rPr>
              <w:t>1</w:t>
            </w:r>
            <w:r>
              <w:rPr>
                <w:szCs w:val="20"/>
              </w:rPr>
              <w:t>" Llamada Establecida</w:t>
            </w:r>
            <w:r w:rsidR="003C06A1">
              <w:rPr>
                <w:szCs w:val="20"/>
              </w:rPr>
              <w:t>.</w:t>
            </w:r>
            <w:r w:rsidR="00A90E6B" w:rsidRPr="00A90E6B">
              <w:rPr>
                <w:sz w:val="16"/>
                <w:szCs w:val="16"/>
              </w:rPr>
              <w:t xml:space="preserve"> </w:t>
            </w:r>
            <w:r w:rsidR="00A90E6B" w:rsidRPr="00A90E6B">
              <w:rPr>
                <w:b/>
                <w:sz w:val="16"/>
                <w:szCs w:val="16"/>
              </w:rPr>
              <w:t>NOTA</w:t>
            </w:r>
            <w:r w:rsidR="00A90E6B" w:rsidRPr="00A90E6B">
              <w:rPr>
                <w:sz w:val="16"/>
                <w:szCs w:val="16"/>
              </w:rPr>
              <w:t xml:space="preserve">: </w:t>
            </w:r>
            <w:r w:rsidR="00A90E6B">
              <w:rPr>
                <w:sz w:val="16"/>
                <w:szCs w:val="16"/>
              </w:rPr>
              <w:t>En el caso de recurso LCEN indica</w:t>
            </w:r>
            <w:r w:rsidR="00633706">
              <w:rPr>
                <w:sz w:val="16"/>
                <w:szCs w:val="16"/>
              </w:rPr>
              <w:t>rá</w:t>
            </w:r>
            <w:r w:rsidR="00A90E6B">
              <w:rPr>
                <w:sz w:val="16"/>
                <w:szCs w:val="16"/>
              </w:rPr>
              <w:t xml:space="preserve"> este valor en los modos Entrante, Saliente </w:t>
            </w:r>
            <w:proofErr w:type="spellStart"/>
            <w:r w:rsidR="00A90E6B">
              <w:rPr>
                <w:sz w:val="16"/>
                <w:szCs w:val="16"/>
              </w:rPr>
              <w:t>ó</w:t>
            </w:r>
            <w:proofErr w:type="spellEnd"/>
            <w:r w:rsidR="00A90E6B">
              <w:rPr>
                <w:sz w:val="16"/>
                <w:szCs w:val="16"/>
              </w:rPr>
              <w:t xml:space="preserve"> </w:t>
            </w:r>
            <w:proofErr w:type="spellStart"/>
            <w:r w:rsidR="00A90E6B">
              <w:rPr>
                <w:sz w:val="16"/>
                <w:szCs w:val="16"/>
              </w:rPr>
              <w:t>Entrante+Saliente</w:t>
            </w:r>
            <w:proofErr w:type="spellEnd"/>
            <w:r w:rsidR="00A90E6B">
              <w:rPr>
                <w:sz w:val="16"/>
                <w:szCs w:val="16"/>
              </w:rPr>
              <w:t>.</w:t>
            </w:r>
          </w:p>
          <w:p w:rsidR="00B16450" w:rsidRDefault="00B16450" w:rsidP="00633706">
            <w:pPr>
              <w:cnfStyle w:val="000000000000" w:firstRow="0" w:lastRow="0" w:firstColumn="0" w:lastColumn="0" w:oddVBand="0" w:evenVBand="0" w:oddHBand="0" w:evenHBand="0" w:firstRowFirstColumn="0" w:firstRowLastColumn="0" w:lastRowFirstColumn="0" w:lastRowLastColumn="0"/>
              <w:rPr>
                <w:szCs w:val="20"/>
              </w:rPr>
            </w:pPr>
            <w:r w:rsidRPr="003D4E55">
              <w:rPr>
                <w:szCs w:val="20"/>
                <w:highlight w:val="yellow"/>
              </w:rPr>
              <w:t>"</w:t>
            </w:r>
            <w:r w:rsidRPr="003D4E55">
              <w:rPr>
                <w:b/>
                <w:szCs w:val="20"/>
                <w:highlight w:val="yellow"/>
              </w:rPr>
              <w:t>2</w:t>
            </w:r>
            <w:r w:rsidRPr="003D4E55">
              <w:rPr>
                <w:szCs w:val="20"/>
                <w:highlight w:val="yellow"/>
              </w:rPr>
              <w:t xml:space="preserve">" </w:t>
            </w:r>
            <w:r w:rsidR="00554359">
              <w:rPr>
                <w:szCs w:val="20"/>
                <w:highlight w:val="yellow"/>
              </w:rPr>
              <w:t>¿</w:t>
            </w:r>
            <w:r w:rsidRPr="003D4E55">
              <w:rPr>
                <w:szCs w:val="20"/>
                <w:highlight w:val="yellow"/>
              </w:rPr>
              <w:t>Fallo</w:t>
            </w:r>
            <w:r w:rsidR="00554359">
              <w:rPr>
                <w:szCs w:val="20"/>
              </w:rPr>
              <w:t>?</w:t>
            </w:r>
          </w:p>
          <w:p w:rsidR="00554359" w:rsidRPr="009719A7" w:rsidRDefault="00554359" w:rsidP="00633706">
            <w:pPr>
              <w:cnfStyle w:val="000000000000" w:firstRow="0" w:lastRow="0" w:firstColumn="0" w:lastColumn="0" w:oddVBand="0" w:evenVBand="0" w:oddHBand="0" w:evenHBand="0" w:firstRowFirstColumn="0" w:firstRowLastColumn="0" w:lastRowFirstColumn="0" w:lastRowLastColumn="0"/>
              <w:rPr>
                <w:szCs w:val="20"/>
                <w:highlight w:val="yellow"/>
              </w:rPr>
            </w:pPr>
            <w:r w:rsidRPr="009719A7">
              <w:rPr>
                <w:szCs w:val="20"/>
                <w:highlight w:val="yellow"/>
              </w:rPr>
              <w:t>“</w:t>
            </w:r>
            <w:r w:rsidRPr="009719A7">
              <w:rPr>
                <w:b/>
                <w:szCs w:val="20"/>
                <w:highlight w:val="yellow"/>
              </w:rPr>
              <w:t>3</w:t>
            </w:r>
            <w:r w:rsidRPr="009719A7">
              <w:rPr>
                <w:szCs w:val="20"/>
                <w:highlight w:val="yellow"/>
              </w:rPr>
              <w:t>” Servicio Entrante (LCEN).</w:t>
            </w:r>
          </w:p>
          <w:p w:rsidR="00554359" w:rsidRDefault="00554359" w:rsidP="00633706">
            <w:pPr>
              <w:cnfStyle w:val="000000000000" w:firstRow="0" w:lastRow="0" w:firstColumn="0" w:lastColumn="0" w:oddVBand="0" w:evenVBand="0" w:oddHBand="0" w:evenHBand="0" w:firstRowFirstColumn="0" w:firstRowLastColumn="0" w:lastRowFirstColumn="0" w:lastRowLastColumn="0"/>
              <w:rPr>
                <w:szCs w:val="20"/>
              </w:rPr>
            </w:pPr>
            <w:r w:rsidRPr="009719A7">
              <w:rPr>
                <w:szCs w:val="20"/>
                <w:highlight w:val="yellow"/>
              </w:rPr>
              <w:t>“</w:t>
            </w:r>
            <w:r w:rsidRPr="009719A7">
              <w:rPr>
                <w:b/>
                <w:szCs w:val="20"/>
                <w:highlight w:val="yellow"/>
              </w:rPr>
              <w:t>4</w:t>
            </w:r>
            <w:r w:rsidRPr="009719A7">
              <w:rPr>
                <w:szCs w:val="20"/>
                <w:highlight w:val="yellow"/>
              </w:rPr>
              <w:t>” Servicio Saliente (LCEN).</w:t>
            </w:r>
          </w:p>
        </w:tc>
      </w:tr>
      <w:tr w:rsidR="008912CD" w:rsidTr="00A23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8912CD" w:rsidRDefault="00EB4E31" w:rsidP="00633706">
            <w:pPr>
              <w:rPr>
                <w:szCs w:val="20"/>
              </w:rPr>
            </w:pPr>
            <w:r>
              <w:rPr>
                <w:szCs w:val="20"/>
              </w:rPr>
              <w:t xml:space="preserve">Parámetro </w:t>
            </w:r>
            <w:r w:rsidR="00B16450">
              <w:rPr>
                <w:szCs w:val="20"/>
              </w:rPr>
              <w:t>5</w:t>
            </w:r>
          </w:p>
        </w:tc>
        <w:tc>
          <w:tcPr>
            <w:tcW w:w="1486" w:type="dxa"/>
          </w:tcPr>
          <w:p w:rsidR="008912CD" w:rsidRPr="004B3501" w:rsidRDefault="00EB4E31"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Estado Tramo </w:t>
            </w:r>
            <w:r w:rsidR="00B16450">
              <w:rPr>
                <w:szCs w:val="20"/>
              </w:rPr>
              <w:t>Remoto</w:t>
            </w:r>
          </w:p>
        </w:tc>
        <w:tc>
          <w:tcPr>
            <w:tcW w:w="5338" w:type="dxa"/>
          </w:tcPr>
          <w:p w:rsidR="008912CD" w:rsidRDefault="00B16450"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del Tramo Remoto del recurso de Telefonía</w:t>
            </w:r>
          </w:p>
          <w:p w:rsidR="00A2367B" w:rsidRDefault="00A2367B" w:rsidP="00A2367B">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0</w:t>
            </w:r>
            <w:r>
              <w:rPr>
                <w:szCs w:val="20"/>
              </w:rPr>
              <w:t>" No Supervisado;</w:t>
            </w:r>
          </w:p>
          <w:p w:rsidR="00A2367B" w:rsidRDefault="00A2367B" w:rsidP="00A2367B">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1</w:t>
            </w:r>
            <w:r>
              <w:rPr>
                <w:szCs w:val="20"/>
              </w:rPr>
              <w:t>" OK;</w:t>
            </w:r>
          </w:p>
          <w:p w:rsidR="00B16450" w:rsidRDefault="00B16450" w:rsidP="00633706">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2</w:t>
            </w:r>
            <w:r>
              <w:rPr>
                <w:szCs w:val="20"/>
              </w:rPr>
              <w:t>" Fallo</w:t>
            </w:r>
          </w:p>
          <w:p w:rsidR="005A609D" w:rsidRDefault="005A609D" w:rsidP="00633706">
            <w:pPr>
              <w:cnfStyle w:val="000000100000" w:firstRow="0" w:lastRow="0" w:firstColumn="0" w:lastColumn="0" w:oddVBand="0" w:evenVBand="0" w:oddHBand="1" w:evenHBand="0" w:firstRowFirstColumn="0" w:firstRowLastColumn="0" w:lastRowFirstColumn="0" w:lastRowLastColumn="0"/>
              <w:rPr>
                <w:szCs w:val="20"/>
              </w:rPr>
            </w:pPr>
            <w:r w:rsidRPr="005F1E6F">
              <w:rPr>
                <w:szCs w:val="20"/>
              </w:rPr>
              <w:t>“</w:t>
            </w:r>
            <w:r w:rsidRPr="005F1E6F">
              <w:rPr>
                <w:b/>
                <w:szCs w:val="20"/>
              </w:rPr>
              <w:t>9</w:t>
            </w:r>
            <w:r w:rsidRPr="005F1E6F">
              <w:rPr>
                <w:szCs w:val="20"/>
              </w:rPr>
              <w:t>” No Aplicable</w:t>
            </w:r>
          </w:p>
        </w:tc>
      </w:tr>
      <w:tr w:rsidR="003D4E55" w:rsidTr="00A2367B">
        <w:tc>
          <w:tcPr>
            <w:cnfStyle w:val="001000000000" w:firstRow="0" w:lastRow="0" w:firstColumn="1" w:lastColumn="0" w:oddVBand="0" w:evenVBand="0" w:oddHBand="0" w:evenHBand="0" w:firstRowFirstColumn="0" w:firstRowLastColumn="0" w:lastRowFirstColumn="0" w:lastRowLastColumn="0"/>
            <w:tcW w:w="2957" w:type="dxa"/>
          </w:tcPr>
          <w:p w:rsidR="003D4E55" w:rsidRDefault="003D4E55" w:rsidP="00D7142B">
            <w:pPr>
              <w:rPr>
                <w:szCs w:val="20"/>
              </w:rPr>
            </w:pPr>
            <w:r>
              <w:rPr>
                <w:szCs w:val="20"/>
              </w:rPr>
              <w:t>Parámetro 6</w:t>
            </w:r>
          </w:p>
        </w:tc>
        <w:tc>
          <w:tcPr>
            <w:tcW w:w="1486" w:type="dxa"/>
          </w:tcPr>
          <w:p w:rsidR="003D4E55" w:rsidRPr="006D31A3" w:rsidRDefault="003D4E55" w:rsidP="00D7142B">
            <w:pPr>
              <w:cnfStyle w:val="000000000000" w:firstRow="0" w:lastRow="0" w:firstColumn="0" w:lastColumn="0" w:oddVBand="0" w:evenVBand="0" w:oddHBand="0" w:evenHBand="0" w:firstRowFirstColumn="0" w:firstRowLastColumn="0" w:lastRowFirstColumn="0" w:lastRowLastColumn="0"/>
              <w:rPr>
                <w:szCs w:val="20"/>
              </w:rPr>
            </w:pPr>
            <w:r w:rsidRPr="006D31A3">
              <w:rPr>
                <w:szCs w:val="20"/>
              </w:rPr>
              <w:t xml:space="preserve">Sesión </w:t>
            </w:r>
            <w:r>
              <w:rPr>
                <w:szCs w:val="20"/>
              </w:rPr>
              <w:t>SIP: URI</w:t>
            </w:r>
          </w:p>
        </w:tc>
        <w:tc>
          <w:tcPr>
            <w:tcW w:w="5338" w:type="dxa"/>
          </w:tcPr>
          <w:p w:rsidR="003D4E55" w:rsidRDefault="003D4E55" w:rsidP="003D4E55">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Cadena de caracteres ASCII (alfabéticos y numéricos) con la URI del recurso con el que se estableció </w:t>
            </w:r>
            <w:r w:rsidR="00603EFB">
              <w:rPr>
                <w:szCs w:val="20"/>
              </w:rPr>
              <w:t xml:space="preserve">la sesión </w:t>
            </w:r>
            <w:r>
              <w:rPr>
                <w:szCs w:val="20"/>
              </w:rPr>
              <w:t>(URI-</w:t>
            </w:r>
            <w:proofErr w:type="spellStart"/>
            <w:r>
              <w:rPr>
                <w:szCs w:val="20"/>
              </w:rPr>
              <w:t>from</w:t>
            </w:r>
            <w:proofErr w:type="spellEnd"/>
            <w:r w:rsidR="00765C4C">
              <w:rPr>
                <w:szCs w:val="20"/>
              </w:rPr>
              <w:t>/URI-to</w:t>
            </w:r>
            <w:r>
              <w:rPr>
                <w:szCs w:val="20"/>
              </w:rPr>
              <w:t>)</w:t>
            </w:r>
          </w:p>
        </w:tc>
      </w:tr>
      <w:tr w:rsidR="00A2367B" w:rsidTr="00A23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2367B" w:rsidRDefault="00A2367B" w:rsidP="0028787B">
            <w:pPr>
              <w:rPr>
                <w:szCs w:val="20"/>
              </w:rPr>
            </w:pPr>
            <w:r w:rsidRPr="005F1E6F">
              <w:rPr>
                <w:szCs w:val="20"/>
                <w:highlight w:val="yellow"/>
              </w:rPr>
              <w:t>Parámetro 7</w:t>
            </w:r>
          </w:p>
        </w:tc>
        <w:tc>
          <w:tcPr>
            <w:tcW w:w="1486" w:type="dxa"/>
          </w:tcPr>
          <w:p w:rsidR="00A2367B" w:rsidRPr="004B3501" w:rsidRDefault="00A2367B"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Estado Tramo Remoto1</w:t>
            </w:r>
          </w:p>
        </w:tc>
        <w:tc>
          <w:tcPr>
            <w:tcW w:w="5338" w:type="dxa"/>
          </w:tcPr>
          <w:p w:rsidR="00A2367B" w:rsidRDefault="00A2367B"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del Tramo Remoto1 del recurso de Telefonía</w:t>
            </w:r>
          </w:p>
          <w:p w:rsidR="00A2367B" w:rsidRDefault="00A2367B" w:rsidP="00A2367B">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0</w:t>
            </w:r>
            <w:r>
              <w:rPr>
                <w:szCs w:val="20"/>
              </w:rPr>
              <w:t>" No Supervisado;</w:t>
            </w:r>
          </w:p>
          <w:p w:rsidR="00A2367B" w:rsidRDefault="00A2367B" w:rsidP="0028787B">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1</w:t>
            </w:r>
            <w:r>
              <w:rPr>
                <w:szCs w:val="20"/>
              </w:rPr>
              <w:t>" OK;</w:t>
            </w:r>
          </w:p>
          <w:p w:rsidR="00A2367B" w:rsidRDefault="00A2367B" w:rsidP="0028787B">
            <w:pPr>
              <w:cnfStyle w:val="000000100000" w:firstRow="0" w:lastRow="0" w:firstColumn="0" w:lastColumn="0" w:oddVBand="0" w:evenVBand="0" w:oddHBand="1" w:evenHBand="0" w:firstRowFirstColumn="0" w:firstRowLastColumn="0" w:lastRowFirstColumn="0" w:lastRowLastColumn="0"/>
              <w:rPr>
                <w:szCs w:val="20"/>
              </w:rPr>
            </w:pPr>
            <w:r w:rsidRPr="00010D14">
              <w:rPr>
                <w:szCs w:val="20"/>
              </w:rPr>
              <w:t>"</w:t>
            </w:r>
            <w:r>
              <w:rPr>
                <w:b/>
                <w:szCs w:val="20"/>
              </w:rPr>
              <w:t>2</w:t>
            </w:r>
            <w:r>
              <w:rPr>
                <w:szCs w:val="20"/>
              </w:rPr>
              <w:t>" Fallo</w:t>
            </w:r>
          </w:p>
          <w:p w:rsidR="00A2367B" w:rsidRDefault="00A2367B" w:rsidP="0028787B">
            <w:pPr>
              <w:cnfStyle w:val="000000100000" w:firstRow="0" w:lastRow="0" w:firstColumn="0" w:lastColumn="0" w:oddVBand="0" w:evenVBand="0" w:oddHBand="1" w:evenHBand="0" w:firstRowFirstColumn="0" w:firstRowLastColumn="0" w:lastRowFirstColumn="0" w:lastRowLastColumn="0"/>
              <w:rPr>
                <w:szCs w:val="20"/>
              </w:rPr>
            </w:pPr>
            <w:r w:rsidRPr="005F1E6F">
              <w:rPr>
                <w:szCs w:val="20"/>
              </w:rPr>
              <w:t>“</w:t>
            </w:r>
            <w:r w:rsidRPr="005F1E6F">
              <w:rPr>
                <w:b/>
                <w:szCs w:val="20"/>
              </w:rPr>
              <w:t>9</w:t>
            </w:r>
            <w:r w:rsidRPr="005F1E6F">
              <w:rPr>
                <w:szCs w:val="20"/>
              </w:rPr>
              <w:t>” No Aplicable</w:t>
            </w:r>
          </w:p>
        </w:tc>
      </w:tr>
      <w:tr w:rsidR="00A2367B" w:rsidTr="00A2367B">
        <w:tc>
          <w:tcPr>
            <w:cnfStyle w:val="001000000000" w:firstRow="0" w:lastRow="0" w:firstColumn="1" w:lastColumn="0" w:oddVBand="0" w:evenVBand="0" w:oddHBand="0" w:evenHBand="0" w:firstRowFirstColumn="0" w:firstRowLastColumn="0" w:lastRowFirstColumn="0" w:lastRowLastColumn="0"/>
            <w:tcW w:w="2957" w:type="dxa"/>
          </w:tcPr>
          <w:p w:rsidR="00A2367B" w:rsidRDefault="00A2367B" w:rsidP="0028787B">
            <w:pPr>
              <w:rPr>
                <w:szCs w:val="20"/>
              </w:rPr>
            </w:pPr>
            <w:r w:rsidRPr="005F1E6F">
              <w:rPr>
                <w:szCs w:val="20"/>
                <w:highlight w:val="yellow"/>
              </w:rPr>
              <w:t>Parámetro 8</w:t>
            </w:r>
          </w:p>
        </w:tc>
        <w:tc>
          <w:tcPr>
            <w:tcW w:w="1486" w:type="dxa"/>
          </w:tcPr>
          <w:p w:rsidR="00A2367B" w:rsidRPr="004B3501" w:rsidRDefault="00A2367B"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Estado Tramo Remoto2</w:t>
            </w:r>
          </w:p>
        </w:tc>
        <w:tc>
          <w:tcPr>
            <w:tcW w:w="5338" w:type="dxa"/>
          </w:tcPr>
          <w:p w:rsidR="00A2367B" w:rsidRDefault="00A2367B"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estado del Tramo Remoto2 del recurso de Telefonía</w:t>
            </w:r>
          </w:p>
          <w:p w:rsidR="00A2367B" w:rsidRDefault="00A2367B" w:rsidP="00A2367B">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Pr>
                <w:b/>
                <w:szCs w:val="20"/>
              </w:rPr>
              <w:t>0</w:t>
            </w:r>
            <w:r>
              <w:rPr>
                <w:szCs w:val="20"/>
              </w:rPr>
              <w:t>" No Supervisado;</w:t>
            </w:r>
          </w:p>
          <w:p w:rsidR="00A2367B" w:rsidRDefault="00A2367B" w:rsidP="0028787B">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Pr>
                <w:b/>
                <w:szCs w:val="20"/>
              </w:rPr>
              <w:t>1</w:t>
            </w:r>
            <w:r>
              <w:rPr>
                <w:szCs w:val="20"/>
              </w:rPr>
              <w:t>" OK;</w:t>
            </w:r>
          </w:p>
          <w:p w:rsidR="00A2367B" w:rsidRDefault="00A2367B" w:rsidP="0028787B">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Pr>
                <w:b/>
                <w:szCs w:val="20"/>
              </w:rPr>
              <w:t>2</w:t>
            </w:r>
            <w:r>
              <w:rPr>
                <w:szCs w:val="20"/>
              </w:rPr>
              <w:t>" Fallo</w:t>
            </w:r>
          </w:p>
          <w:p w:rsidR="00A2367B" w:rsidRDefault="00A2367B" w:rsidP="0028787B">
            <w:pPr>
              <w:cnfStyle w:val="000000000000" w:firstRow="0" w:lastRow="0" w:firstColumn="0" w:lastColumn="0" w:oddVBand="0" w:evenVBand="0" w:oddHBand="0" w:evenHBand="0" w:firstRowFirstColumn="0" w:firstRowLastColumn="0" w:lastRowFirstColumn="0" w:lastRowLastColumn="0"/>
              <w:rPr>
                <w:szCs w:val="20"/>
              </w:rPr>
            </w:pPr>
            <w:r w:rsidRPr="005F1E6F">
              <w:rPr>
                <w:szCs w:val="20"/>
              </w:rPr>
              <w:t>“</w:t>
            </w:r>
            <w:r w:rsidRPr="005F1E6F">
              <w:rPr>
                <w:b/>
                <w:szCs w:val="20"/>
              </w:rPr>
              <w:t>9</w:t>
            </w:r>
            <w:r w:rsidRPr="005F1E6F">
              <w:rPr>
                <w:szCs w:val="20"/>
              </w:rPr>
              <w:t>” No Aplicable</w:t>
            </w:r>
          </w:p>
        </w:tc>
      </w:tr>
    </w:tbl>
    <w:p w:rsidR="001941B3" w:rsidRDefault="001941B3" w:rsidP="001941B3">
      <w:pPr>
        <w:ind w:left="-1134"/>
        <w:rPr>
          <w:szCs w:val="20"/>
        </w:rPr>
      </w:pPr>
    </w:p>
    <w:p w:rsidR="001941B3" w:rsidRDefault="001941B3" w:rsidP="001941B3">
      <w:pPr>
        <w:ind w:left="-1134"/>
        <w:rPr>
          <w:szCs w:val="20"/>
        </w:rPr>
      </w:pPr>
    </w:p>
    <w:p w:rsidR="001941B3" w:rsidRPr="00A4536A" w:rsidRDefault="00753855" w:rsidP="001941B3">
      <w:pPr>
        <w:ind w:left="-1134"/>
        <w:rPr>
          <w:b/>
          <w:color w:val="C0504D" w:themeColor="accent2"/>
          <w:szCs w:val="20"/>
        </w:rPr>
      </w:pPr>
      <w:r>
        <w:rPr>
          <w:b/>
          <w:color w:val="C0504D" w:themeColor="accent2"/>
          <w:szCs w:val="20"/>
        </w:rPr>
        <w:t xml:space="preserve">‘N09’. </w:t>
      </w:r>
      <w:r w:rsidR="00885048">
        <w:rPr>
          <w:b/>
          <w:color w:val="C0504D" w:themeColor="accent2"/>
          <w:szCs w:val="20"/>
        </w:rPr>
        <w:t>Estado Sesio</w:t>
      </w:r>
      <w:r w:rsidR="001941B3">
        <w:rPr>
          <w:b/>
          <w:color w:val="C0504D" w:themeColor="accent2"/>
          <w:szCs w:val="20"/>
        </w:rPr>
        <w:t>n</w:t>
      </w:r>
      <w:r w:rsidR="00885048">
        <w:rPr>
          <w:b/>
          <w:color w:val="C0504D" w:themeColor="accent2"/>
          <w:szCs w:val="20"/>
        </w:rPr>
        <w:t>es</w:t>
      </w:r>
      <w:r w:rsidR="001941B3">
        <w:rPr>
          <w:b/>
          <w:color w:val="C0504D" w:themeColor="accent2"/>
          <w:szCs w:val="20"/>
        </w:rPr>
        <w:t xml:space="preserve"> Recurso Radio</w:t>
      </w:r>
      <w:r w:rsidR="00633706">
        <w:rPr>
          <w:b/>
          <w:color w:val="C0504D" w:themeColor="accent2"/>
          <w:szCs w:val="20"/>
        </w:rPr>
        <w:t xml:space="preserve"> Local</w:t>
      </w:r>
    </w:p>
    <w:tbl>
      <w:tblPr>
        <w:tblStyle w:val="Cuadrculamedia3-nfasis3"/>
        <w:tblW w:w="0" w:type="auto"/>
        <w:tblInd w:w="-1026" w:type="dxa"/>
        <w:tblLook w:val="04A0" w:firstRow="1" w:lastRow="0" w:firstColumn="1" w:lastColumn="0" w:noHBand="0" w:noVBand="1"/>
      </w:tblPr>
      <w:tblGrid>
        <w:gridCol w:w="2957"/>
        <w:gridCol w:w="1486"/>
        <w:gridCol w:w="5338"/>
      </w:tblGrid>
      <w:tr w:rsidR="001941B3" w:rsidRPr="008135A4" w:rsidTr="00287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1941B3" w:rsidRPr="008135A4" w:rsidRDefault="001941B3" w:rsidP="00633706">
            <w:pPr>
              <w:rPr>
                <w:szCs w:val="20"/>
              </w:rPr>
            </w:pPr>
            <w:r w:rsidRPr="008135A4">
              <w:rPr>
                <w:szCs w:val="20"/>
              </w:rPr>
              <w:t>CAMPO</w:t>
            </w:r>
          </w:p>
        </w:tc>
        <w:tc>
          <w:tcPr>
            <w:tcW w:w="1486" w:type="dxa"/>
          </w:tcPr>
          <w:p w:rsidR="001941B3" w:rsidRPr="008135A4" w:rsidRDefault="001941B3"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1941B3" w:rsidRPr="008135A4" w:rsidRDefault="001941B3"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1941B3" w:rsidRPr="008135A4" w:rsidRDefault="001941B3"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1941B3"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1941B3" w:rsidRDefault="001941B3" w:rsidP="00633706">
            <w:pPr>
              <w:rPr>
                <w:szCs w:val="20"/>
              </w:rPr>
            </w:pPr>
            <w:r>
              <w:rPr>
                <w:szCs w:val="20"/>
              </w:rPr>
              <w:t>Origen mensaje</w:t>
            </w:r>
          </w:p>
        </w:tc>
        <w:tc>
          <w:tcPr>
            <w:tcW w:w="1486" w:type="dxa"/>
          </w:tcPr>
          <w:p w:rsidR="001941B3" w:rsidRPr="008135A4" w:rsidRDefault="001941B3" w:rsidP="0063370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1941B3" w:rsidRPr="008135A4" w:rsidRDefault="001941B3" w:rsidP="0063370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Pr>
                <w:szCs w:val="20"/>
              </w:rPr>
              <w:t>/Núcleo</w:t>
            </w:r>
          </w:p>
          <w:p w:rsidR="001941B3" w:rsidRDefault="001941B3" w:rsidP="00633706">
            <w:pPr>
              <w:cnfStyle w:val="000000100000" w:firstRow="0" w:lastRow="0" w:firstColumn="0" w:lastColumn="0" w:oddVBand="0" w:evenVBand="0" w:oddHBand="1" w:evenHBand="0" w:firstRowFirstColumn="0" w:firstRowLastColumn="0" w:lastRowFirstColumn="0" w:lastRowLastColumn="0"/>
              <w:rPr>
                <w:szCs w:val="20"/>
              </w:rPr>
            </w:pPr>
          </w:p>
        </w:tc>
      </w:tr>
      <w:tr w:rsidR="001941B3" w:rsidTr="0028787B">
        <w:tc>
          <w:tcPr>
            <w:cnfStyle w:val="001000000000" w:firstRow="0" w:lastRow="0" w:firstColumn="1" w:lastColumn="0" w:oddVBand="0" w:evenVBand="0" w:oddHBand="0" w:evenHBand="0" w:firstRowFirstColumn="0" w:firstRowLastColumn="0" w:lastRowFirstColumn="0" w:lastRowLastColumn="0"/>
            <w:tcW w:w="2957" w:type="dxa"/>
          </w:tcPr>
          <w:p w:rsidR="001941B3" w:rsidRDefault="001941B3" w:rsidP="00633706">
            <w:pPr>
              <w:rPr>
                <w:szCs w:val="20"/>
              </w:rPr>
            </w:pPr>
            <w:r>
              <w:rPr>
                <w:szCs w:val="20"/>
              </w:rPr>
              <w:t>Código mensaje</w:t>
            </w:r>
          </w:p>
        </w:tc>
        <w:tc>
          <w:tcPr>
            <w:tcW w:w="1486" w:type="dxa"/>
          </w:tcPr>
          <w:p w:rsidR="001941B3" w:rsidRDefault="001941B3" w:rsidP="00633706">
            <w:pPr>
              <w:cnfStyle w:val="000000000000" w:firstRow="0" w:lastRow="0" w:firstColumn="0" w:lastColumn="0" w:oddVBand="0" w:evenVBand="0" w:oddHBand="0" w:evenHBand="0" w:firstRowFirstColumn="0" w:firstRowLastColumn="0" w:lastRowFirstColumn="0" w:lastRowLastColumn="0"/>
              <w:rPr>
                <w:b/>
                <w:szCs w:val="20"/>
              </w:rPr>
            </w:pPr>
            <w:r>
              <w:rPr>
                <w:b/>
                <w:szCs w:val="20"/>
              </w:rPr>
              <w:t>“N0</w:t>
            </w:r>
            <w:r w:rsidR="00F2326F">
              <w:rPr>
                <w:b/>
                <w:szCs w:val="20"/>
              </w:rPr>
              <w:t>9</w:t>
            </w:r>
            <w:r>
              <w:rPr>
                <w:b/>
                <w:szCs w:val="20"/>
              </w:rPr>
              <w:t>”</w:t>
            </w:r>
          </w:p>
          <w:p w:rsidR="001941B3" w:rsidRPr="003604B0" w:rsidRDefault="001941B3" w:rsidP="00633706">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1941B3" w:rsidRPr="008135A4" w:rsidRDefault="001941B3" w:rsidP="00633706">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Sesi</w:t>
            </w:r>
            <w:r w:rsidR="00F2326F">
              <w:rPr>
                <w:b/>
                <w:szCs w:val="20"/>
              </w:rPr>
              <w:t>ón Recurso Radio</w:t>
            </w:r>
            <w:r w:rsidR="00633706">
              <w:rPr>
                <w:b/>
                <w:szCs w:val="20"/>
              </w:rPr>
              <w:t xml:space="preserve"> Local</w:t>
            </w:r>
          </w:p>
          <w:p w:rsidR="001941B3" w:rsidRDefault="001941B3" w:rsidP="00633706">
            <w:pPr>
              <w:cnfStyle w:val="000000000000" w:firstRow="0" w:lastRow="0" w:firstColumn="0" w:lastColumn="0" w:oddVBand="0" w:evenVBand="0" w:oddHBand="0" w:evenHBand="0" w:firstRowFirstColumn="0" w:firstRowLastColumn="0" w:lastRowFirstColumn="0" w:lastRowLastColumn="0"/>
              <w:rPr>
                <w:szCs w:val="20"/>
              </w:rPr>
            </w:pPr>
          </w:p>
        </w:tc>
      </w:tr>
      <w:tr w:rsidR="00F2326F"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F2326F" w:rsidRDefault="00F2326F" w:rsidP="00633706">
            <w:pPr>
              <w:rPr>
                <w:szCs w:val="20"/>
              </w:rPr>
            </w:pPr>
            <w:r>
              <w:rPr>
                <w:szCs w:val="20"/>
              </w:rPr>
              <w:t>Parámetro 1</w:t>
            </w:r>
          </w:p>
        </w:tc>
        <w:tc>
          <w:tcPr>
            <w:tcW w:w="1486" w:type="dxa"/>
          </w:tcPr>
          <w:p w:rsidR="00F2326F" w:rsidRDefault="00F2326F"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38" w:type="dxa"/>
          </w:tcPr>
          <w:p w:rsidR="00F2326F" w:rsidRDefault="00F2326F"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61511A" w:rsidTr="0028787B">
        <w:tc>
          <w:tcPr>
            <w:cnfStyle w:val="001000000000" w:firstRow="0" w:lastRow="0" w:firstColumn="1" w:lastColumn="0" w:oddVBand="0" w:evenVBand="0" w:oddHBand="0" w:evenHBand="0" w:firstRowFirstColumn="0" w:firstRowLastColumn="0" w:lastRowFirstColumn="0" w:lastRowLastColumn="0"/>
            <w:tcW w:w="2957" w:type="dxa"/>
          </w:tcPr>
          <w:p w:rsidR="0061511A" w:rsidRDefault="0061511A" w:rsidP="00633706">
            <w:pPr>
              <w:rPr>
                <w:szCs w:val="20"/>
              </w:rPr>
            </w:pPr>
            <w:r>
              <w:rPr>
                <w:szCs w:val="20"/>
              </w:rPr>
              <w:t>Parámetro 2</w:t>
            </w:r>
          </w:p>
        </w:tc>
        <w:tc>
          <w:tcPr>
            <w:tcW w:w="1486" w:type="dxa"/>
          </w:tcPr>
          <w:p w:rsidR="0061511A" w:rsidRPr="004B3501" w:rsidRDefault="0061511A" w:rsidP="00633706">
            <w:pPr>
              <w:cnfStyle w:val="000000000000" w:firstRow="0" w:lastRow="0" w:firstColumn="0" w:lastColumn="0" w:oddVBand="0" w:evenVBand="0" w:oddHBand="0" w:evenHBand="0" w:firstRowFirstColumn="0" w:firstRowLastColumn="0" w:lastRowFirstColumn="0" w:lastRowLastColumn="0"/>
              <w:rPr>
                <w:szCs w:val="20"/>
              </w:rPr>
            </w:pPr>
            <w:r w:rsidRPr="004B3501">
              <w:rPr>
                <w:szCs w:val="20"/>
              </w:rPr>
              <w:t>Identificador del Recurso</w:t>
            </w:r>
          </w:p>
        </w:tc>
        <w:tc>
          <w:tcPr>
            <w:tcW w:w="5338" w:type="dxa"/>
          </w:tcPr>
          <w:p w:rsidR="0061511A" w:rsidRDefault="0061511A"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el Identificador del Recurso.</w:t>
            </w:r>
          </w:p>
          <w:p w:rsidR="0061511A" w:rsidRDefault="0061511A"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Longitud variable</w:t>
            </w:r>
          </w:p>
        </w:tc>
      </w:tr>
      <w:tr w:rsidR="0061511A"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1511A" w:rsidRDefault="0061511A" w:rsidP="00633706">
            <w:pPr>
              <w:rPr>
                <w:szCs w:val="20"/>
              </w:rPr>
            </w:pPr>
            <w:r>
              <w:rPr>
                <w:szCs w:val="20"/>
              </w:rPr>
              <w:t>Parámetro 3</w:t>
            </w:r>
          </w:p>
        </w:tc>
        <w:tc>
          <w:tcPr>
            <w:tcW w:w="1486" w:type="dxa"/>
          </w:tcPr>
          <w:p w:rsidR="0061511A" w:rsidRPr="004B3501" w:rsidRDefault="0061511A"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Número de Emplaza-miento</w:t>
            </w:r>
          </w:p>
        </w:tc>
        <w:tc>
          <w:tcPr>
            <w:tcW w:w="5338" w:type="dxa"/>
          </w:tcPr>
          <w:p w:rsidR="0061511A" w:rsidRDefault="0061511A"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número del Emplazamiento colateral</w:t>
            </w:r>
            <w:r w:rsidR="006D3595">
              <w:rPr>
                <w:szCs w:val="20"/>
              </w:rPr>
              <w:t>, del que se informa sobre</w:t>
            </w:r>
            <w:r>
              <w:rPr>
                <w:szCs w:val="20"/>
              </w:rPr>
              <w:t xml:space="preserve"> el estado de la</w:t>
            </w:r>
            <w:r w:rsidR="006D3595">
              <w:rPr>
                <w:szCs w:val="20"/>
              </w:rPr>
              <w:t>s sesio</w:t>
            </w:r>
            <w:r>
              <w:rPr>
                <w:szCs w:val="20"/>
              </w:rPr>
              <w:t>n</w:t>
            </w:r>
            <w:r w:rsidR="006D3595">
              <w:rPr>
                <w:szCs w:val="20"/>
              </w:rPr>
              <w:t>es</w:t>
            </w:r>
            <w:r>
              <w:rPr>
                <w:szCs w:val="20"/>
              </w:rPr>
              <w:t xml:space="preserve"> SIP, rango </w:t>
            </w:r>
            <w:r w:rsidRPr="008135A4">
              <w:rPr>
                <w:szCs w:val="20"/>
              </w:rPr>
              <w:t>"</w:t>
            </w:r>
            <w:r w:rsidRPr="008135A4">
              <w:rPr>
                <w:b/>
                <w:szCs w:val="20"/>
              </w:rPr>
              <w:t>0</w:t>
            </w:r>
            <w:r>
              <w:rPr>
                <w:szCs w:val="20"/>
              </w:rPr>
              <w:t>" a “</w:t>
            </w:r>
            <w:r>
              <w:rPr>
                <w:b/>
                <w:szCs w:val="20"/>
              </w:rPr>
              <w:t>2</w:t>
            </w:r>
            <w:r>
              <w:rPr>
                <w:szCs w:val="20"/>
              </w:rPr>
              <w:t>”</w:t>
            </w:r>
          </w:p>
        </w:tc>
      </w:tr>
      <w:tr w:rsidR="0061511A" w:rsidTr="0028787B">
        <w:tc>
          <w:tcPr>
            <w:cnfStyle w:val="001000000000" w:firstRow="0" w:lastRow="0" w:firstColumn="1" w:lastColumn="0" w:oddVBand="0" w:evenVBand="0" w:oddHBand="0" w:evenHBand="0" w:firstRowFirstColumn="0" w:firstRowLastColumn="0" w:lastRowFirstColumn="0" w:lastRowLastColumn="0"/>
            <w:tcW w:w="2957" w:type="dxa"/>
          </w:tcPr>
          <w:p w:rsidR="0061511A" w:rsidRDefault="0061511A" w:rsidP="00633706">
            <w:pPr>
              <w:rPr>
                <w:szCs w:val="20"/>
              </w:rPr>
            </w:pPr>
            <w:r>
              <w:rPr>
                <w:szCs w:val="20"/>
              </w:rPr>
              <w:t>Parámetro 4</w:t>
            </w:r>
          </w:p>
        </w:tc>
        <w:tc>
          <w:tcPr>
            <w:tcW w:w="1486" w:type="dxa"/>
          </w:tcPr>
          <w:p w:rsidR="0061511A" w:rsidRPr="004B3501" w:rsidRDefault="0061511A"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Radio tipo </w:t>
            </w:r>
            <w:proofErr w:type="spellStart"/>
            <w:r>
              <w:rPr>
                <w:szCs w:val="20"/>
              </w:rPr>
              <w:t>TRx</w:t>
            </w:r>
            <w:proofErr w:type="spellEnd"/>
          </w:p>
        </w:tc>
        <w:tc>
          <w:tcPr>
            <w:tcW w:w="5338" w:type="dxa"/>
          </w:tcPr>
          <w:p w:rsidR="0061511A" w:rsidRDefault="006D3595" w:rsidP="006D3595">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si en el emplazamiento existen equipos tipo TRX</w:t>
            </w:r>
          </w:p>
          <w:p w:rsidR="006D3595" w:rsidRDefault="006D3595" w:rsidP="006D3595">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6D3595">
              <w:rPr>
                <w:b/>
                <w:szCs w:val="20"/>
              </w:rPr>
              <w:t>0</w:t>
            </w:r>
            <w:r>
              <w:rPr>
                <w:szCs w:val="20"/>
              </w:rPr>
              <w:t xml:space="preserve">”, NO hay </w:t>
            </w:r>
            <w:proofErr w:type="spellStart"/>
            <w:r>
              <w:rPr>
                <w:szCs w:val="20"/>
              </w:rPr>
              <w:t>TRXs</w:t>
            </w:r>
            <w:proofErr w:type="spellEnd"/>
          </w:p>
          <w:p w:rsidR="006D3595" w:rsidRDefault="006D3595" w:rsidP="006D3595">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6D3595">
              <w:rPr>
                <w:b/>
                <w:szCs w:val="20"/>
              </w:rPr>
              <w:t>1</w:t>
            </w:r>
            <w:r>
              <w:rPr>
                <w:szCs w:val="20"/>
              </w:rPr>
              <w:t xml:space="preserve">”, SÍ hay </w:t>
            </w:r>
            <w:proofErr w:type="spellStart"/>
            <w:r>
              <w:rPr>
                <w:szCs w:val="20"/>
              </w:rPr>
              <w:t>TRXs</w:t>
            </w:r>
            <w:proofErr w:type="spellEnd"/>
          </w:p>
        </w:tc>
      </w:tr>
      <w:tr w:rsidR="0061511A"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1511A" w:rsidRDefault="0061511A" w:rsidP="00633706">
            <w:pPr>
              <w:rPr>
                <w:szCs w:val="20"/>
              </w:rPr>
            </w:pPr>
            <w:r>
              <w:rPr>
                <w:szCs w:val="20"/>
              </w:rPr>
              <w:lastRenderedPageBreak/>
              <w:t>Parámetro 5</w:t>
            </w:r>
          </w:p>
        </w:tc>
        <w:tc>
          <w:tcPr>
            <w:tcW w:w="1486" w:type="dxa"/>
          </w:tcPr>
          <w:p w:rsidR="0061511A" w:rsidRPr="004B3501" w:rsidRDefault="0061511A"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Estado Sesión </w:t>
            </w:r>
            <w:r w:rsidR="004D64F2">
              <w:rPr>
                <w:szCs w:val="20"/>
              </w:rPr>
              <w:t xml:space="preserve">SIP </w:t>
            </w:r>
            <w:r>
              <w:rPr>
                <w:szCs w:val="20"/>
              </w:rPr>
              <w:t>TXA/TRXA</w:t>
            </w:r>
          </w:p>
        </w:tc>
        <w:tc>
          <w:tcPr>
            <w:tcW w:w="5338" w:type="dxa"/>
          </w:tcPr>
          <w:p w:rsidR="0061511A" w:rsidRDefault="004D64F2"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w:t>
            </w:r>
            <w:r w:rsidR="00AB6EDF">
              <w:rPr>
                <w:szCs w:val="20"/>
              </w:rPr>
              <w:t xml:space="preserve"> el estado de la sesión SIP con TXA/TRXA.</w:t>
            </w:r>
          </w:p>
          <w:p w:rsidR="00AB6EDF" w:rsidRDefault="00AB6EDF"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0</w:t>
            </w:r>
            <w:r>
              <w:rPr>
                <w:szCs w:val="20"/>
              </w:rPr>
              <w:t>” Sesión SIP Idle.</w:t>
            </w:r>
          </w:p>
          <w:p w:rsidR="00AB6EDF" w:rsidRDefault="00AB6EDF"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1</w:t>
            </w:r>
            <w:r>
              <w:rPr>
                <w:szCs w:val="20"/>
              </w:rPr>
              <w:t>” Sesión SIP Activa</w:t>
            </w:r>
          </w:p>
          <w:p w:rsidR="00AB6EDF" w:rsidRDefault="00AB6EDF"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2</w:t>
            </w:r>
            <w:r>
              <w:rPr>
                <w:szCs w:val="20"/>
              </w:rPr>
              <w:t>” Fallo sesión SIP</w:t>
            </w:r>
          </w:p>
          <w:p w:rsidR="00AB6EDF" w:rsidRDefault="00AB6EDF"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9</w:t>
            </w:r>
            <w:r>
              <w:rPr>
                <w:szCs w:val="20"/>
              </w:rPr>
              <w:t>” No Configurado</w:t>
            </w:r>
          </w:p>
        </w:tc>
      </w:tr>
      <w:tr w:rsidR="0061511A" w:rsidTr="0028787B">
        <w:tc>
          <w:tcPr>
            <w:cnfStyle w:val="001000000000" w:firstRow="0" w:lastRow="0" w:firstColumn="1" w:lastColumn="0" w:oddVBand="0" w:evenVBand="0" w:oddHBand="0" w:evenHBand="0" w:firstRowFirstColumn="0" w:firstRowLastColumn="0" w:lastRowFirstColumn="0" w:lastRowLastColumn="0"/>
            <w:tcW w:w="2957" w:type="dxa"/>
          </w:tcPr>
          <w:p w:rsidR="0061511A" w:rsidRDefault="0061511A" w:rsidP="00633706">
            <w:pPr>
              <w:rPr>
                <w:szCs w:val="20"/>
              </w:rPr>
            </w:pPr>
            <w:r>
              <w:rPr>
                <w:szCs w:val="20"/>
              </w:rPr>
              <w:t>Parámetro 6</w:t>
            </w:r>
          </w:p>
        </w:tc>
        <w:tc>
          <w:tcPr>
            <w:tcW w:w="1486" w:type="dxa"/>
          </w:tcPr>
          <w:p w:rsidR="0061511A" w:rsidRPr="004B3501" w:rsidRDefault="0061511A"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Estado Sesión </w:t>
            </w:r>
            <w:r w:rsidR="004D64F2">
              <w:rPr>
                <w:szCs w:val="20"/>
              </w:rPr>
              <w:t xml:space="preserve">SIP </w:t>
            </w:r>
            <w:r>
              <w:rPr>
                <w:szCs w:val="20"/>
              </w:rPr>
              <w:t>TXB/TRXB</w:t>
            </w:r>
          </w:p>
        </w:tc>
        <w:tc>
          <w:tcPr>
            <w:tcW w:w="5338" w:type="dxa"/>
          </w:tcPr>
          <w:p w:rsidR="00AB6EDF" w:rsidRDefault="00AB6EDF" w:rsidP="00AB6EDF">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estado de la sesión SIP con TXB/TRXB.</w:t>
            </w:r>
          </w:p>
          <w:p w:rsidR="0061511A" w:rsidRDefault="00AB6EDF" w:rsidP="00AB6EDF">
            <w:pPr>
              <w:cnfStyle w:val="000000000000" w:firstRow="0" w:lastRow="0" w:firstColumn="0" w:lastColumn="0" w:oddVBand="0" w:evenVBand="0" w:oddHBand="0" w:evenHBand="0" w:firstRowFirstColumn="0" w:firstRowLastColumn="0" w:lastRowFirstColumn="0" w:lastRowLastColumn="0"/>
              <w:rPr>
                <w:szCs w:val="20"/>
              </w:rPr>
            </w:pPr>
            <w:r>
              <w:rPr>
                <w:szCs w:val="20"/>
              </w:rPr>
              <w:t>Id. Parámetro 5</w:t>
            </w:r>
          </w:p>
        </w:tc>
      </w:tr>
      <w:tr w:rsidR="0061511A"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1511A" w:rsidRDefault="0061511A" w:rsidP="00633706">
            <w:pPr>
              <w:rPr>
                <w:szCs w:val="20"/>
              </w:rPr>
            </w:pPr>
            <w:r>
              <w:rPr>
                <w:szCs w:val="20"/>
              </w:rPr>
              <w:t>Parámetro 7</w:t>
            </w:r>
          </w:p>
        </w:tc>
        <w:tc>
          <w:tcPr>
            <w:tcW w:w="1486" w:type="dxa"/>
          </w:tcPr>
          <w:p w:rsidR="0061511A" w:rsidRPr="004B3501" w:rsidRDefault="0061511A"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Estado Sesión</w:t>
            </w:r>
            <w:r w:rsidR="00AB6EDF">
              <w:rPr>
                <w:szCs w:val="20"/>
              </w:rPr>
              <w:t xml:space="preserve"> SIP</w:t>
            </w:r>
            <w:r>
              <w:rPr>
                <w:szCs w:val="20"/>
              </w:rPr>
              <w:t xml:space="preserve"> RXA</w:t>
            </w:r>
          </w:p>
        </w:tc>
        <w:tc>
          <w:tcPr>
            <w:tcW w:w="5338" w:type="dxa"/>
          </w:tcPr>
          <w:p w:rsidR="00AB6EDF" w:rsidRDefault="00AB6EDF" w:rsidP="00AB6EDF">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 la sesión SIP con RXA.</w:t>
            </w:r>
          </w:p>
          <w:p w:rsidR="0061511A" w:rsidRDefault="00AB6EDF" w:rsidP="00AB6EDF">
            <w:pPr>
              <w:cnfStyle w:val="000000100000" w:firstRow="0" w:lastRow="0" w:firstColumn="0" w:lastColumn="0" w:oddVBand="0" w:evenVBand="0" w:oddHBand="1" w:evenHBand="0" w:firstRowFirstColumn="0" w:firstRowLastColumn="0" w:lastRowFirstColumn="0" w:lastRowLastColumn="0"/>
              <w:rPr>
                <w:szCs w:val="20"/>
              </w:rPr>
            </w:pPr>
            <w:r>
              <w:rPr>
                <w:szCs w:val="20"/>
              </w:rPr>
              <w:t>Id. Parámetro 5</w:t>
            </w:r>
          </w:p>
        </w:tc>
      </w:tr>
      <w:tr w:rsidR="00AB6EDF" w:rsidTr="0028787B">
        <w:tc>
          <w:tcPr>
            <w:cnfStyle w:val="001000000000" w:firstRow="0" w:lastRow="0" w:firstColumn="1" w:lastColumn="0" w:oddVBand="0" w:evenVBand="0" w:oddHBand="0" w:evenHBand="0" w:firstRowFirstColumn="0" w:firstRowLastColumn="0" w:lastRowFirstColumn="0" w:lastRowLastColumn="0"/>
            <w:tcW w:w="2957" w:type="dxa"/>
          </w:tcPr>
          <w:p w:rsidR="00AB6EDF" w:rsidRDefault="00AB6EDF" w:rsidP="00633706">
            <w:pPr>
              <w:rPr>
                <w:szCs w:val="20"/>
              </w:rPr>
            </w:pPr>
            <w:r>
              <w:rPr>
                <w:szCs w:val="20"/>
              </w:rPr>
              <w:t>Parámetro 8</w:t>
            </w:r>
          </w:p>
        </w:tc>
        <w:tc>
          <w:tcPr>
            <w:tcW w:w="1486" w:type="dxa"/>
          </w:tcPr>
          <w:p w:rsidR="00AB6EDF" w:rsidRPr="004B3501" w:rsidRDefault="00AB6EDF"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Estado Sesión SIP RXB</w:t>
            </w:r>
          </w:p>
        </w:tc>
        <w:tc>
          <w:tcPr>
            <w:tcW w:w="5338" w:type="dxa"/>
          </w:tcPr>
          <w:p w:rsidR="00AB6EDF" w:rsidRDefault="00AB6EDF" w:rsidP="00E92C5D">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estado de la sesión SIP con RXB.</w:t>
            </w:r>
          </w:p>
          <w:p w:rsidR="00AB6EDF" w:rsidRDefault="00AB6EDF"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Id. Parámetro 5</w:t>
            </w:r>
          </w:p>
        </w:tc>
      </w:tr>
      <w:tr w:rsidR="00AB6EDF"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B6EDF" w:rsidRDefault="00AB6EDF" w:rsidP="00633706">
            <w:pPr>
              <w:rPr>
                <w:szCs w:val="20"/>
              </w:rPr>
            </w:pPr>
            <w:r>
              <w:rPr>
                <w:szCs w:val="20"/>
              </w:rPr>
              <w:t>Parámetro 9</w:t>
            </w:r>
          </w:p>
        </w:tc>
        <w:tc>
          <w:tcPr>
            <w:tcW w:w="1486" w:type="dxa"/>
          </w:tcPr>
          <w:p w:rsidR="00AB6EDF" w:rsidRPr="004B3501" w:rsidRDefault="00AB6EDF"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TX/TRX Activo</w:t>
            </w:r>
          </w:p>
        </w:tc>
        <w:tc>
          <w:tcPr>
            <w:tcW w:w="5338" w:type="dxa"/>
          </w:tcPr>
          <w:p w:rsidR="00AB6EDF" w:rsidRDefault="007F1CF3"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TX/TRX Activo en el emplazamiento</w:t>
            </w:r>
          </w:p>
          <w:p w:rsidR="000C334B" w:rsidRDefault="000C334B"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0C334B">
              <w:rPr>
                <w:b/>
                <w:szCs w:val="20"/>
              </w:rPr>
              <w:t>0</w:t>
            </w:r>
            <w:r>
              <w:rPr>
                <w:szCs w:val="20"/>
              </w:rPr>
              <w:t>”, Desconocido</w:t>
            </w:r>
          </w:p>
          <w:p w:rsidR="007F1CF3" w:rsidRDefault="007F1CF3"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000C334B" w:rsidRPr="000C334B">
              <w:rPr>
                <w:b/>
                <w:szCs w:val="20"/>
              </w:rPr>
              <w:t>1</w:t>
            </w:r>
            <w:r>
              <w:rPr>
                <w:szCs w:val="20"/>
              </w:rPr>
              <w:t>”</w:t>
            </w:r>
            <w:r w:rsidR="000C334B">
              <w:rPr>
                <w:szCs w:val="20"/>
              </w:rPr>
              <w:t>, Equipo A</w:t>
            </w:r>
          </w:p>
          <w:p w:rsidR="000C334B" w:rsidRDefault="000C334B"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0C334B">
              <w:rPr>
                <w:b/>
                <w:szCs w:val="20"/>
              </w:rPr>
              <w:t>2</w:t>
            </w:r>
            <w:r>
              <w:rPr>
                <w:szCs w:val="20"/>
              </w:rPr>
              <w:t>”, Equipo B</w:t>
            </w:r>
          </w:p>
          <w:p w:rsidR="000C334B" w:rsidRDefault="000C334B"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0C334B">
              <w:rPr>
                <w:b/>
                <w:szCs w:val="20"/>
              </w:rPr>
              <w:t>9</w:t>
            </w:r>
            <w:r>
              <w:rPr>
                <w:szCs w:val="20"/>
              </w:rPr>
              <w:t>”, No Configurado</w:t>
            </w:r>
          </w:p>
        </w:tc>
      </w:tr>
      <w:tr w:rsidR="000C334B" w:rsidTr="0028787B">
        <w:tc>
          <w:tcPr>
            <w:cnfStyle w:val="001000000000" w:firstRow="0" w:lastRow="0" w:firstColumn="1" w:lastColumn="0" w:oddVBand="0" w:evenVBand="0" w:oddHBand="0" w:evenHBand="0" w:firstRowFirstColumn="0" w:firstRowLastColumn="0" w:lastRowFirstColumn="0" w:lastRowLastColumn="0"/>
            <w:tcW w:w="2957" w:type="dxa"/>
          </w:tcPr>
          <w:p w:rsidR="000C334B" w:rsidRDefault="000C334B" w:rsidP="00633706">
            <w:pPr>
              <w:rPr>
                <w:szCs w:val="20"/>
              </w:rPr>
            </w:pPr>
            <w:r>
              <w:rPr>
                <w:szCs w:val="20"/>
              </w:rPr>
              <w:t>Parámetro 10</w:t>
            </w:r>
          </w:p>
        </w:tc>
        <w:tc>
          <w:tcPr>
            <w:tcW w:w="1486" w:type="dxa"/>
          </w:tcPr>
          <w:p w:rsidR="000C334B" w:rsidRPr="004B3501" w:rsidRDefault="000C334B"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RX Activo</w:t>
            </w:r>
          </w:p>
        </w:tc>
        <w:tc>
          <w:tcPr>
            <w:tcW w:w="5338" w:type="dxa"/>
          </w:tcPr>
          <w:p w:rsidR="000C334B" w:rsidRDefault="000C334B" w:rsidP="00E92C5D">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RX Activo en el emplazamiento</w:t>
            </w:r>
          </w:p>
          <w:p w:rsidR="000C334B" w:rsidRDefault="000C334B"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Id. Parámetro 9</w:t>
            </w:r>
          </w:p>
        </w:tc>
      </w:tr>
      <w:tr w:rsidR="0028787B"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28787B" w:rsidRDefault="0028787B" w:rsidP="0028787B">
            <w:pPr>
              <w:rPr>
                <w:szCs w:val="20"/>
              </w:rPr>
            </w:pPr>
            <w:r>
              <w:rPr>
                <w:szCs w:val="20"/>
              </w:rPr>
              <w:t>Parámetro 11</w:t>
            </w:r>
          </w:p>
        </w:tc>
        <w:tc>
          <w:tcPr>
            <w:tcW w:w="1486" w:type="dxa"/>
          </w:tcPr>
          <w:p w:rsidR="0028787B" w:rsidRPr="006D31A3" w:rsidRDefault="0028787B"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Sesión </w:t>
            </w:r>
            <w:bookmarkStart w:id="16" w:name="_GoBack"/>
            <w:bookmarkEnd w:id="16"/>
            <w:r>
              <w:rPr>
                <w:szCs w:val="20"/>
              </w:rPr>
              <w:t>TXA/TRXA: URI-to</w:t>
            </w:r>
          </w:p>
        </w:tc>
        <w:tc>
          <w:tcPr>
            <w:tcW w:w="5338" w:type="dxa"/>
          </w:tcPr>
          <w:p w:rsidR="0028787B" w:rsidRDefault="0028787B"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Cadena de caracteres ASCII (alfabéticos y numéricos) con la URI del recurso con la que se inició la sesión (URI-to)</w:t>
            </w:r>
          </w:p>
        </w:tc>
      </w:tr>
      <w:tr w:rsidR="0028787B" w:rsidTr="0028787B">
        <w:tc>
          <w:tcPr>
            <w:cnfStyle w:val="001000000000" w:firstRow="0" w:lastRow="0" w:firstColumn="1" w:lastColumn="0" w:oddVBand="0" w:evenVBand="0" w:oddHBand="0" w:evenHBand="0" w:firstRowFirstColumn="0" w:firstRowLastColumn="0" w:lastRowFirstColumn="0" w:lastRowLastColumn="0"/>
            <w:tcW w:w="2957" w:type="dxa"/>
          </w:tcPr>
          <w:p w:rsidR="0028787B" w:rsidRDefault="0028787B" w:rsidP="0028787B">
            <w:pPr>
              <w:rPr>
                <w:szCs w:val="20"/>
              </w:rPr>
            </w:pPr>
            <w:r>
              <w:rPr>
                <w:szCs w:val="20"/>
              </w:rPr>
              <w:t>Parámetro 12</w:t>
            </w:r>
          </w:p>
        </w:tc>
        <w:tc>
          <w:tcPr>
            <w:tcW w:w="1486" w:type="dxa"/>
          </w:tcPr>
          <w:p w:rsidR="0028787B" w:rsidRPr="006D31A3" w:rsidRDefault="0028787B"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Sesión RXA: URI-to</w:t>
            </w:r>
          </w:p>
        </w:tc>
        <w:tc>
          <w:tcPr>
            <w:tcW w:w="5338" w:type="dxa"/>
          </w:tcPr>
          <w:p w:rsidR="0028787B" w:rsidRDefault="0028787B"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la URI del recurso con la que se inició la sesión (URI-to)</w:t>
            </w:r>
          </w:p>
        </w:tc>
      </w:tr>
      <w:tr w:rsidR="0028787B"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28787B" w:rsidRDefault="0028787B" w:rsidP="0028787B">
            <w:pPr>
              <w:rPr>
                <w:szCs w:val="20"/>
              </w:rPr>
            </w:pPr>
            <w:r>
              <w:rPr>
                <w:szCs w:val="20"/>
              </w:rPr>
              <w:t>Parámetro 13</w:t>
            </w:r>
          </w:p>
        </w:tc>
        <w:tc>
          <w:tcPr>
            <w:tcW w:w="1486" w:type="dxa"/>
          </w:tcPr>
          <w:p w:rsidR="0028787B" w:rsidRPr="006D31A3" w:rsidRDefault="0028787B"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Sesión TXB/TRXB: URI-to</w:t>
            </w:r>
          </w:p>
        </w:tc>
        <w:tc>
          <w:tcPr>
            <w:tcW w:w="5338" w:type="dxa"/>
          </w:tcPr>
          <w:p w:rsidR="0028787B" w:rsidRDefault="0028787B"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Cadena de caracteres ASCII (alfabéticos y numéricos) con la URI del recurso con la que se inició la sesión (URI-to)</w:t>
            </w:r>
          </w:p>
        </w:tc>
      </w:tr>
      <w:tr w:rsidR="0028787B" w:rsidTr="0028787B">
        <w:tc>
          <w:tcPr>
            <w:cnfStyle w:val="001000000000" w:firstRow="0" w:lastRow="0" w:firstColumn="1" w:lastColumn="0" w:oddVBand="0" w:evenVBand="0" w:oddHBand="0" w:evenHBand="0" w:firstRowFirstColumn="0" w:firstRowLastColumn="0" w:lastRowFirstColumn="0" w:lastRowLastColumn="0"/>
            <w:tcW w:w="2957" w:type="dxa"/>
          </w:tcPr>
          <w:p w:rsidR="0028787B" w:rsidRDefault="0028787B" w:rsidP="0028787B">
            <w:pPr>
              <w:rPr>
                <w:szCs w:val="20"/>
              </w:rPr>
            </w:pPr>
            <w:r>
              <w:rPr>
                <w:szCs w:val="20"/>
              </w:rPr>
              <w:t>Parámetro 14</w:t>
            </w:r>
          </w:p>
        </w:tc>
        <w:tc>
          <w:tcPr>
            <w:tcW w:w="1486" w:type="dxa"/>
          </w:tcPr>
          <w:p w:rsidR="0028787B" w:rsidRPr="006D31A3" w:rsidRDefault="0028787B"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Sesión RXB: URI-to</w:t>
            </w:r>
          </w:p>
        </w:tc>
        <w:tc>
          <w:tcPr>
            <w:tcW w:w="5338" w:type="dxa"/>
          </w:tcPr>
          <w:p w:rsidR="0028787B" w:rsidRDefault="0028787B"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la URI del recurso con la que se inició la sesión (URI-to)</w:t>
            </w:r>
          </w:p>
        </w:tc>
      </w:tr>
    </w:tbl>
    <w:p w:rsidR="001941B3" w:rsidRDefault="001941B3" w:rsidP="00010D14">
      <w:pPr>
        <w:ind w:left="-1134"/>
        <w:rPr>
          <w:szCs w:val="20"/>
        </w:rPr>
      </w:pPr>
    </w:p>
    <w:p w:rsidR="00BD56F5" w:rsidRDefault="00D01476" w:rsidP="0061511A">
      <w:pPr>
        <w:pStyle w:val="Prrafodelista"/>
        <w:numPr>
          <w:ilvl w:val="0"/>
          <w:numId w:val="3"/>
        </w:numPr>
        <w:rPr>
          <w:szCs w:val="20"/>
        </w:rPr>
      </w:pPr>
      <w:r>
        <w:rPr>
          <w:szCs w:val="20"/>
        </w:rPr>
        <w:t>Por defecto en la</w:t>
      </w:r>
      <w:r w:rsidR="00B25D9C">
        <w:rPr>
          <w:szCs w:val="20"/>
        </w:rPr>
        <w:t xml:space="preserve">s </w:t>
      </w:r>
      <w:proofErr w:type="spellStart"/>
      <w:r w:rsidR="00B25D9C">
        <w:rPr>
          <w:szCs w:val="20"/>
        </w:rPr>
        <w:t>OIDs</w:t>
      </w:r>
      <w:proofErr w:type="spellEnd"/>
      <w:r w:rsidR="00B25D9C">
        <w:rPr>
          <w:szCs w:val="20"/>
        </w:rPr>
        <w:t xml:space="preserve"> de la</w:t>
      </w:r>
      <w:r>
        <w:rPr>
          <w:szCs w:val="20"/>
        </w:rPr>
        <w:t xml:space="preserve"> MIB </w:t>
      </w:r>
      <w:r w:rsidR="00B25D9C">
        <w:rPr>
          <w:szCs w:val="20"/>
        </w:rPr>
        <w:t>“</w:t>
      </w:r>
      <w:proofErr w:type="spellStart"/>
      <w:r w:rsidR="00B25D9C">
        <w:rPr>
          <w:szCs w:val="20"/>
        </w:rPr>
        <w:t>empx-Configurado”</w:t>
      </w:r>
      <w:r>
        <w:rPr>
          <w:szCs w:val="20"/>
        </w:rPr>
        <w:t>se</w:t>
      </w:r>
      <w:proofErr w:type="spellEnd"/>
      <w:r>
        <w:rPr>
          <w:szCs w:val="20"/>
        </w:rPr>
        <w:t xml:space="preserve"> almacena</w:t>
      </w:r>
      <w:r w:rsidR="00B25D9C">
        <w:rPr>
          <w:szCs w:val="20"/>
        </w:rPr>
        <w:t>rá que el e</w:t>
      </w:r>
      <w:r w:rsidR="0061511A">
        <w:rPr>
          <w:szCs w:val="20"/>
        </w:rPr>
        <w:t>mplazamiento NO está CONFIGURADO</w:t>
      </w:r>
      <w:r w:rsidR="00B25D9C">
        <w:rPr>
          <w:szCs w:val="20"/>
        </w:rPr>
        <w:t>, ‘0’</w:t>
      </w:r>
      <w:r w:rsidR="00BD56F5">
        <w:rPr>
          <w:szCs w:val="20"/>
        </w:rPr>
        <w:t>.</w:t>
      </w:r>
    </w:p>
    <w:p w:rsidR="0061511A" w:rsidRDefault="00BD56F5" w:rsidP="0061511A">
      <w:pPr>
        <w:pStyle w:val="Prrafodelista"/>
        <w:numPr>
          <w:ilvl w:val="0"/>
          <w:numId w:val="3"/>
        </w:numPr>
        <w:rPr>
          <w:szCs w:val="20"/>
        </w:rPr>
      </w:pPr>
      <w:r>
        <w:rPr>
          <w:szCs w:val="20"/>
        </w:rPr>
        <w:t>C</w:t>
      </w:r>
      <w:r w:rsidR="0061511A">
        <w:rPr>
          <w:szCs w:val="20"/>
        </w:rPr>
        <w:t>uando se reciba este comando se actualizará y considerará que e</w:t>
      </w:r>
      <w:r>
        <w:rPr>
          <w:szCs w:val="20"/>
        </w:rPr>
        <w:t>l Emplazamiento está CONFIGURADO, SALVO que TXA/TRXA + TXB/TRX + RXA + RXB estén “NO Configurados”, considerando entonces que el emplazamiento está NO-CONFIGURADO.</w:t>
      </w:r>
    </w:p>
    <w:p w:rsidR="00633706" w:rsidRDefault="00633706" w:rsidP="00633706">
      <w:pPr>
        <w:ind w:left="-1134"/>
        <w:rPr>
          <w:szCs w:val="20"/>
        </w:rPr>
      </w:pPr>
    </w:p>
    <w:p w:rsidR="006D31A3" w:rsidRPr="00633706" w:rsidRDefault="006D31A3" w:rsidP="00633706">
      <w:pPr>
        <w:ind w:left="-1134"/>
        <w:rPr>
          <w:szCs w:val="20"/>
        </w:rPr>
      </w:pPr>
    </w:p>
    <w:p w:rsidR="00633706" w:rsidRPr="00633706" w:rsidRDefault="00753855" w:rsidP="00633706">
      <w:pPr>
        <w:ind w:left="-1134"/>
        <w:rPr>
          <w:b/>
          <w:color w:val="C0504D" w:themeColor="accent2"/>
          <w:szCs w:val="20"/>
        </w:rPr>
      </w:pPr>
      <w:r>
        <w:rPr>
          <w:b/>
          <w:color w:val="C0504D" w:themeColor="accent2"/>
          <w:szCs w:val="20"/>
        </w:rPr>
        <w:t xml:space="preserve">‘N10’. </w:t>
      </w:r>
      <w:r w:rsidR="00633706" w:rsidRPr="00633706">
        <w:rPr>
          <w:b/>
          <w:color w:val="C0504D" w:themeColor="accent2"/>
          <w:szCs w:val="20"/>
        </w:rPr>
        <w:t>Estado Sesión Recurso Radio</w:t>
      </w:r>
      <w:r w:rsidR="00633706">
        <w:rPr>
          <w:b/>
          <w:color w:val="C0504D" w:themeColor="accent2"/>
          <w:szCs w:val="20"/>
        </w:rPr>
        <w:t xml:space="preserve"> Remoto</w:t>
      </w:r>
    </w:p>
    <w:tbl>
      <w:tblPr>
        <w:tblStyle w:val="Cuadrculamedia3-nfasis3"/>
        <w:tblW w:w="0" w:type="auto"/>
        <w:tblInd w:w="-1026" w:type="dxa"/>
        <w:tblLook w:val="04A0" w:firstRow="1" w:lastRow="0" w:firstColumn="1" w:lastColumn="0" w:noHBand="0" w:noVBand="1"/>
      </w:tblPr>
      <w:tblGrid>
        <w:gridCol w:w="2957"/>
        <w:gridCol w:w="1486"/>
        <w:gridCol w:w="5338"/>
      </w:tblGrid>
      <w:tr w:rsidR="00633706" w:rsidRPr="008135A4" w:rsidTr="000F1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33706" w:rsidRPr="008135A4" w:rsidRDefault="00633706" w:rsidP="00633706">
            <w:pPr>
              <w:rPr>
                <w:szCs w:val="20"/>
              </w:rPr>
            </w:pPr>
            <w:r w:rsidRPr="008135A4">
              <w:rPr>
                <w:szCs w:val="20"/>
              </w:rPr>
              <w:t>CAMPO</w:t>
            </w:r>
          </w:p>
        </w:tc>
        <w:tc>
          <w:tcPr>
            <w:tcW w:w="1486" w:type="dxa"/>
          </w:tcPr>
          <w:p w:rsidR="00633706" w:rsidRPr="008135A4" w:rsidRDefault="00633706"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633706" w:rsidRPr="008135A4" w:rsidRDefault="00633706"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633706" w:rsidRPr="008135A4" w:rsidRDefault="00633706" w:rsidP="0063370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633706" w:rsidTr="000F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33706" w:rsidRDefault="00633706" w:rsidP="00633706">
            <w:pPr>
              <w:rPr>
                <w:szCs w:val="20"/>
              </w:rPr>
            </w:pPr>
            <w:r>
              <w:rPr>
                <w:szCs w:val="20"/>
              </w:rPr>
              <w:t>Origen mensaje</w:t>
            </w:r>
          </w:p>
        </w:tc>
        <w:tc>
          <w:tcPr>
            <w:tcW w:w="1486" w:type="dxa"/>
          </w:tcPr>
          <w:p w:rsidR="00633706" w:rsidRPr="008135A4" w:rsidRDefault="00633706" w:rsidP="0063370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633706" w:rsidRPr="008135A4" w:rsidRDefault="00633706" w:rsidP="0063370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Pr>
                <w:szCs w:val="20"/>
              </w:rPr>
              <w:t>/Núcleo</w:t>
            </w:r>
          </w:p>
          <w:p w:rsidR="00633706" w:rsidRDefault="00633706" w:rsidP="00633706">
            <w:pPr>
              <w:cnfStyle w:val="000000100000" w:firstRow="0" w:lastRow="0" w:firstColumn="0" w:lastColumn="0" w:oddVBand="0" w:evenVBand="0" w:oddHBand="1" w:evenHBand="0" w:firstRowFirstColumn="0" w:firstRowLastColumn="0" w:lastRowFirstColumn="0" w:lastRowLastColumn="0"/>
              <w:rPr>
                <w:szCs w:val="20"/>
              </w:rPr>
            </w:pPr>
          </w:p>
        </w:tc>
      </w:tr>
      <w:tr w:rsidR="00633706" w:rsidTr="000F18D5">
        <w:tc>
          <w:tcPr>
            <w:cnfStyle w:val="001000000000" w:firstRow="0" w:lastRow="0" w:firstColumn="1" w:lastColumn="0" w:oddVBand="0" w:evenVBand="0" w:oddHBand="0" w:evenHBand="0" w:firstRowFirstColumn="0" w:firstRowLastColumn="0" w:lastRowFirstColumn="0" w:lastRowLastColumn="0"/>
            <w:tcW w:w="2957" w:type="dxa"/>
          </w:tcPr>
          <w:p w:rsidR="00633706" w:rsidRDefault="00633706" w:rsidP="00633706">
            <w:pPr>
              <w:rPr>
                <w:szCs w:val="20"/>
              </w:rPr>
            </w:pPr>
            <w:r>
              <w:rPr>
                <w:szCs w:val="20"/>
              </w:rPr>
              <w:t>Código mensaje</w:t>
            </w:r>
          </w:p>
        </w:tc>
        <w:tc>
          <w:tcPr>
            <w:tcW w:w="1486" w:type="dxa"/>
          </w:tcPr>
          <w:p w:rsidR="00633706" w:rsidRDefault="00633706" w:rsidP="00633706">
            <w:pPr>
              <w:cnfStyle w:val="000000000000" w:firstRow="0" w:lastRow="0" w:firstColumn="0" w:lastColumn="0" w:oddVBand="0" w:evenVBand="0" w:oddHBand="0" w:evenHBand="0" w:firstRowFirstColumn="0" w:firstRowLastColumn="0" w:lastRowFirstColumn="0" w:lastRowLastColumn="0"/>
              <w:rPr>
                <w:b/>
                <w:szCs w:val="20"/>
              </w:rPr>
            </w:pPr>
            <w:r>
              <w:rPr>
                <w:b/>
                <w:szCs w:val="20"/>
              </w:rPr>
              <w:t>“N10”</w:t>
            </w:r>
          </w:p>
          <w:p w:rsidR="00633706" w:rsidRPr="003604B0" w:rsidRDefault="00633706" w:rsidP="00633706">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633706" w:rsidRPr="008135A4" w:rsidRDefault="00633706" w:rsidP="00633706">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Sesión Recurso Radio Remoto</w:t>
            </w:r>
          </w:p>
          <w:p w:rsidR="00633706" w:rsidRDefault="00633706" w:rsidP="00633706">
            <w:pPr>
              <w:cnfStyle w:val="000000000000" w:firstRow="0" w:lastRow="0" w:firstColumn="0" w:lastColumn="0" w:oddVBand="0" w:evenVBand="0" w:oddHBand="0" w:evenHBand="0" w:firstRowFirstColumn="0" w:firstRowLastColumn="0" w:lastRowFirstColumn="0" w:lastRowLastColumn="0"/>
              <w:rPr>
                <w:szCs w:val="20"/>
              </w:rPr>
            </w:pPr>
          </w:p>
        </w:tc>
      </w:tr>
      <w:tr w:rsidR="00633706" w:rsidTr="000F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33706" w:rsidRDefault="00633706" w:rsidP="00633706">
            <w:pPr>
              <w:rPr>
                <w:szCs w:val="20"/>
              </w:rPr>
            </w:pPr>
            <w:r>
              <w:rPr>
                <w:szCs w:val="20"/>
              </w:rPr>
              <w:t>Parámetro 1</w:t>
            </w:r>
          </w:p>
        </w:tc>
        <w:tc>
          <w:tcPr>
            <w:tcW w:w="1486" w:type="dxa"/>
          </w:tcPr>
          <w:p w:rsidR="00633706" w:rsidRDefault="00633706"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38" w:type="dxa"/>
          </w:tcPr>
          <w:p w:rsidR="00633706" w:rsidRDefault="00633706" w:rsidP="0063370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633706" w:rsidTr="000F18D5">
        <w:tc>
          <w:tcPr>
            <w:cnfStyle w:val="001000000000" w:firstRow="0" w:lastRow="0" w:firstColumn="1" w:lastColumn="0" w:oddVBand="0" w:evenVBand="0" w:oddHBand="0" w:evenHBand="0" w:firstRowFirstColumn="0" w:firstRowLastColumn="0" w:lastRowFirstColumn="0" w:lastRowLastColumn="0"/>
            <w:tcW w:w="2957" w:type="dxa"/>
          </w:tcPr>
          <w:p w:rsidR="00633706" w:rsidRDefault="00633706" w:rsidP="00633706">
            <w:pPr>
              <w:rPr>
                <w:szCs w:val="20"/>
              </w:rPr>
            </w:pPr>
            <w:r>
              <w:rPr>
                <w:szCs w:val="20"/>
              </w:rPr>
              <w:t>Parámetro 2</w:t>
            </w:r>
          </w:p>
        </w:tc>
        <w:tc>
          <w:tcPr>
            <w:tcW w:w="1486" w:type="dxa"/>
          </w:tcPr>
          <w:p w:rsidR="00633706" w:rsidRPr="004B3501" w:rsidRDefault="00633706" w:rsidP="00633706">
            <w:pPr>
              <w:cnfStyle w:val="000000000000" w:firstRow="0" w:lastRow="0" w:firstColumn="0" w:lastColumn="0" w:oddVBand="0" w:evenVBand="0" w:oddHBand="0" w:evenHBand="0" w:firstRowFirstColumn="0" w:firstRowLastColumn="0" w:lastRowFirstColumn="0" w:lastRowLastColumn="0"/>
              <w:rPr>
                <w:szCs w:val="20"/>
              </w:rPr>
            </w:pPr>
            <w:r w:rsidRPr="004B3501">
              <w:rPr>
                <w:szCs w:val="20"/>
              </w:rPr>
              <w:t>Identificador del Recurso</w:t>
            </w:r>
          </w:p>
        </w:tc>
        <w:tc>
          <w:tcPr>
            <w:tcW w:w="5338" w:type="dxa"/>
          </w:tcPr>
          <w:p w:rsidR="00633706" w:rsidRDefault="00633706"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el Identificador del Recurso.</w:t>
            </w:r>
          </w:p>
          <w:p w:rsidR="00633706" w:rsidRDefault="00633706" w:rsidP="00633706">
            <w:pPr>
              <w:cnfStyle w:val="000000000000" w:firstRow="0" w:lastRow="0" w:firstColumn="0" w:lastColumn="0" w:oddVBand="0" w:evenVBand="0" w:oddHBand="0" w:evenHBand="0" w:firstRowFirstColumn="0" w:firstRowLastColumn="0" w:lastRowFirstColumn="0" w:lastRowLastColumn="0"/>
              <w:rPr>
                <w:szCs w:val="20"/>
              </w:rPr>
            </w:pPr>
            <w:r>
              <w:rPr>
                <w:szCs w:val="20"/>
              </w:rPr>
              <w:t>Longitud variable</w:t>
            </w:r>
          </w:p>
        </w:tc>
      </w:tr>
      <w:tr w:rsidR="00633706" w:rsidTr="000F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633706" w:rsidRDefault="006D31A3" w:rsidP="00633706">
            <w:pPr>
              <w:rPr>
                <w:szCs w:val="20"/>
              </w:rPr>
            </w:pPr>
            <w:r>
              <w:rPr>
                <w:szCs w:val="20"/>
              </w:rPr>
              <w:t>Parámetro 3</w:t>
            </w:r>
          </w:p>
        </w:tc>
        <w:tc>
          <w:tcPr>
            <w:tcW w:w="1486" w:type="dxa"/>
          </w:tcPr>
          <w:p w:rsidR="00633706" w:rsidRPr="006D31A3" w:rsidRDefault="00EC3304" w:rsidP="00EC3304">
            <w:pPr>
              <w:cnfStyle w:val="000000100000" w:firstRow="0" w:lastRow="0" w:firstColumn="0" w:lastColumn="0" w:oddVBand="0" w:evenVBand="0" w:oddHBand="1" w:evenHBand="0" w:firstRowFirstColumn="0" w:firstRowLastColumn="0" w:lastRowFirstColumn="0" w:lastRowLastColumn="0"/>
              <w:rPr>
                <w:szCs w:val="20"/>
              </w:rPr>
            </w:pPr>
            <w:r w:rsidRPr="006D31A3">
              <w:rPr>
                <w:szCs w:val="20"/>
              </w:rPr>
              <w:t xml:space="preserve">Sesión </w:t>
            </w:r>
            <w:r>
              <w:rPr>
                <w:szCs w:val="20"/>
              </w:rPr>
              <w:t xml:space="preserve">(1): </w:t>
            </w:r>
            <w:r w:rsidR="006D31A3" w:rsidRPr="006D31A3">
              <w:rPr>
                <w:szCs w:val="20"/>
              </w:rPr>
              <w:t>Estado</w:t>
            </w:r>
            <w:r>
              <w:rPr>
                <w:szCs w:val="20"/>
              </w:rPr>
              <w:t xml:space="preserve"> </w:t>
            </w:r>
            <w:r>
              <w:rPr>
                <w:szCs w:val="20"/>
              </w:rPr>
              <w:lastRenderedPageBreak/>
              <w:t>Sesión</w:t>
            </w:r>
          </w:p>
        </w:tc>
        <w:tc>
          <w:tcPr>
            <w:tcW w:w="5338" w:type="dxa"/>
          </w:tcPr>
          <w:p w:rsidR="00D01476" w:rsidRDefault="00D01476" w:rsidP="00D01476">
            <w:pPr>
              <w:cnfStyle w:val="000000100000" w:firstRow="0" w:lastRow="0" w:firstColumn="0" w:lastColumn="0" w:oddVBand="0" w:evenVBand="0" w:oddHBand="1" w:evenHBand="0" w:firstRowFirstColumn="0" w:firstRowLastColumn="0" w:lastRowFirstColumn="0" w:lastRowLastColumn="0"/>
              <w:rPr>
                <w:szCs w:val="20"/>
              </w:rPr>
            </w:pPr>
            <w:r>
              <w:rPr>
                <w:szCs w:val="20"/>
              </w:rPr>
              <w:lastRenderedPageBreak/>
              <w:t xml:space="preserve">Carácter numérico que indica el estado de la sesión </w:t>
            </w:r>
            <w:r w:rsidR="00EC3304">
              <w:rPr>
                <w:szCs w:val="20"/>
              </w:rPr>
              <w:t xml:space="preserve">(1) </w:t>
            </w:r>
            <w:r>
              <w:rPr>
                <w:szCs w:val="20"/>
              </w:rPr>
              <w:t>del recurso radio remoto.</w:t>
            </w:r>
          </w:p>
          <w:p w:rsidR="00D01476" w:rsidRDefault="00D01476" w:rsidP="00D01476">
            <w:pPr>
              <w:cnfStyle w:val="000000100000" w:firstRow="0" w:lastRow="0" w:firstColumn="0" w:lastColumn="0" w:oddVBand="0" w:evenVBand="0" w:oddHBand="1" w:evenHBand="0" w:firstRowFirstColumn="0" w:firstRowLastColumn="0" w:lastRowFirstColumn="0" w:lastRowLastColumn="0"/>
              <w:rPr>
                <w:szCs w:val="20"/>
              </w:rPr>
            </w:pPr>
            <w:r>
              <w:rPr>
                <w:szCs w:val="20"/>
              </w:rPr>
              <w:lastRenderedPageBreak/>
              <w:t>“</w:t>
            </w:r>
            <w:r w:rsidRPr="00AB6EDF">
              <w:rPr>
                <w:b/>
                <w:szCs w:val="20"/>
              </w:rPr>
              <w:t>0</w:t>
            </w:r>
            <w:r>
              <w:rPr>
                <w:szCs w:val="20"/>
              </w:rPr>
              <w:t>” Sesión SIP Idle.</w:t>
            </w:r>
          </w:p>
          <w:p w:rsidR="00D01476" w:rsidRDefault="00D01476" w:rsidP="00D0147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1</w:t>
            </w:r>
            <w:r>
              <w:rPr>
                <w:szCs w:val="20"/>
              </w:rPr>
              <w:t>” Sesión SIP Activa (</w:t>
            </w:r>
            <w:r w:rsidR="00477FE8">
              <w:rPr>
                <w:szCs w:val="20"/>
              </w:rPr>
              <w:t xml:space="preserve">modos </w:t>
            </w:r>
            <w:proofErr w:type="spellStart"/>
            <w:r>
              <w:rPr>
                <w:szCs w:val="20"/>
              </w:rPr>
              <w:t>Keep</w:t>
            </w:r>
            <w:proofErr w:type="spellEnd"/>
            <w:r>
              <w:rPr>
                <w:szCs w:val="20"/>
              </w:rPr>
              <w:t xml:space="preserve"> </w:t>
            </w:r>
            <w:proofErr w:type="spellStart"/>
            <w:r>
              <w:rPr>
                <w:szCs w:val="20"/>
              </w:rPr>
              <w:t>Alive</w:t>
            </w:r>
            <w:proofErr w:type="spellEnd"/>
            <w:r>
              <w:rPr>
                <w:szCs w:val="20"/>
              </w:rPr>
              <w:t xml:space="preserve"> </w:t>
            </w:r>
            <w:proofErr w:type="spellStart"/>
            <w:r>
              <w:rPr>
                <w:szCs w:val="20"/>
              </w:rPr>
              <w:t>ó</w:t>
            </w:r>
            <w:proofErr w:type="spellEnd"/>
            <w:r>
              <w:rPr>
                <w:szCs w:val="20"/>
              </w:rPr>
              <w:t xml:space="preserve"> RTP)</w:t>
            </w:r>
          </w:p>
          <w:p w:rsidR="00633706" w:rsidRDefault="00D01476" w:rsidP="00D01476">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00EC3304">
              <w:rPr>
                <w:b/>
                <w:szCs w:val="20"/>
              </w:rPr>
              <w:t>9</w:t>
            </w:r>
            <w:r>
              <w:rPr>
                <w:szCs w:val="20"/>
              </w:rPr>
              <w:t>”</w:t>
            </w:r>
            <w:r w:rsidR="00EC3304">
              <w:rPr>
                <w:szCs w:val="20"/>
              </w:rPr>
              <w:t xml:space="preserve"> NO Configurada/OFF</w:t>
            </w:r>
          </w:p>
        </w:tc>
      </w:tr>
      <w:tr w:rsidR="000F18D5" w:rsidTr="000F18D5">
        <w:tc>
          <w:tcPr>
            <w:cnfStyle w:val="001000000000" w:firstRow="0" w:lastRow="0" w:firstColumn="1" w:lastColumn="0" w:oddVBand="0" w:evenVBand="0" w:oddHBand="0" w:evenHBand="0" w:firstRowFirstColumn="0" w:firstRowLastColumn="0" w:lastRowFirstColumn="0" w:lastRowLastColumn="0"/>
            <w:tcW w:w="2957" w:type="dxa"/>
          </w:tcPr>
          <w:p w:rsidR="000F18D5" w:rsidRDefault="000F18D5" w:rsidP="00D7142B">
            <w:pPr>
              <w:rPr>
                <w:szCs w:val="20"/>
              </w:rPr>
            </w:pPr>
            <w:r>
              <w:rPr>
                <w:szCs w:val="20"/>
              </w:rPr>
              <w:lastRenderedPageBreak/>
              <w:t>Parámetro 4</w:t>
            </w:r>
          </w:p>
        </w:tc>
        <w:tc>
          <w:tcPr>
            <w:tcW w:w="1486" w:type="dxa"/>
          </w:tcPr>
          <w:p w:rsidR="000F18D5" w:rsidRPr="006D31A3" w:rsidRDefault="000F18D5" w:rsidP="00D7142B">
            <w:pPr>
              <w:cnfStyle w:val="000000000000" w:firstRow="0" w:lastRow="0" w:firstColumn="0" w:lastColumn="0" w:oddVBand="0" w:evenVBand="0" w:oddHBand="0" w:evenHBand="0" w:firstRowFirstColumn="0" w:firstRowLastColumn="0" w:lastRowFirstColumn="0" w:lastRowLastColumn="0"/>
              <w:rPr>
                <w:szCs w:val="20"/>
              </w:rPr>
            </w:pPr>
            <w:r w:rsidRPr="006D31A3">
              <w:rPr>
                <w:szCs w:val="20"/>
              </w:rPr>
              <w:t xml:space="preserve">Sesión </w:t>
            </w:r>
            <w:r>
              <w:rPr>
                <w:szCs w:val="20"/>
              </w:rPr>
              <w:t>(1): URI-</w:t>
            </w:r>
            <w:proofErr w:type="spellStart"/>
            <w:r>
              <w:rPr>
                <w:szCs w:val="20"/>
              </w:rPr>
              <w:t>from</w:t>
            </w:r>
            <w:proofErr w:type="spellEnd"/>
          </w:p>
        </w:tc>
        <w:tc>
          <w:tcPr>
            <w:tcW w:w="5338" w:type="dxa"/>
          </w:tcPr>
          <w:p w:rsidR="000F18D5" w:rsidRDefault="000F18D5" w:rsidP="00D7142B">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la URI del recurso que inició la sesión (1) (URI-</w:t>
            </w:r>
            <w:proofErr w:type="spellStart"/>
            <w:r>
              <w:rPr>
                <w:szCs w:val="20"/>
              </w:rPr>
              <w:t>from</w:t>
            </w:r>
            <w:proofErr w:type="spellEnd"/>
            <w:r>
              <w:rPr>
                <w:szCs w:val="20"/>
              </w:rPr>
              <w:t>)</w:t>
            </w:r>
          </w:p>
        </w:tc>
      </w:tr>
      <w:tr w:rsidR="000F18D5" w:rsidTr="000F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F18D5" w:rsidRDefault="000F18D5" w:rsidP="00D7142B">
            <w:pPr>
              <w:rPr>
                <w:szCs w:val="20"/>
              </w:rPr>
            </w:pPr>
            <w:r>
              <w:rPr>
                <w:szCs w:val="20"/>
              </w:rPr>
              <w:t>Parámetro 5</w:t>
            </w:r>
          </w:p>
        </w:tc>
        <w:tc>
          <w:tcPr>
            <w:tcW w:w="1486" w:type="dxa"/>
          </w:tcPr>
          <w:p w:rsidR="000F18D5" w:rsidRPr="006D31A3"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sidRPr="006D31A3">
              <w:rPr>
                <w:szCs w:val="20"/>
              </w:rPr>
              <w:t xml:space="preserve">Sesión </w:t>
            </w:r>
            <w:r>
              <w:rPr>
                <w:szCs w:val="20"/>
              </w:rPr>
              <w:t>(1): Prioridad sesión SIP</w:t>
            </w:r>
          </w:p>
        </w:tc>
        <w:tc>
          <w:tcPr>
            <w:tcW w:w="5338" w:type="dxa"/>
          </w:tcPr>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la prioridad de la sesión (1) del recurso radio remoto.</w:t>
            </w:r>
          </w:p>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0</w:t>
            </w:r>
            <w:r>
              <w:rPr>
                <w:szCs w:val="20"/>
              </w:rPr>
              <w:t>” Normal.</w:t>
            </w:r>
          </w:p>
          <w:p w:rsidR="000F18D5" w:rsidRDefault="000F18D5" w:rsidP="000F18D5">
            <w:pPr>
              <w:cnfStyle w:val="000000100000" w:firstRow="0" w:lastRow="0" w:firstColumn="0" w:lastColumn="0" w:oddVBand="0" w:evenVBand="0" w:oddHBand="1" w:evenHBand="0" w:firstRowFirstColumn="0" w:firstRowLastColumn="0" w:lastRowFirstColumn="0" w:lastRowLastColumn="0"/>
              <w:rPr>
                <w:ins w:id="17" w:author="Enrique Soler Cordoba" w:date="2017-03-30T09:14:00Z"/>
                <w:szCs w:val="20"/>
              </w:rPr>
            </w:pPr>
            <w:r>
              <w:rPr>
                <w:szCs w:val="20"/>
              </w:rPr>
              <w:t>“</w:t>
            </w:r>
            <w:r w:rsidRPr="00AB6EDF">
              <w:rPr>
                <w:b/>
                <w:szCs w:val="20"/>
              </w:rPr>
              <w:t>1</w:t>
            </w:r>
            <w:r>
              <w:rPr>
                <w:szCs w:val="20"/>
              </w:rPr>
              <w:t xml:space="preserve">” </w:t>
            </w:r>
            <w:proofErr w:type="spellStart"/>
            <w:r>
              <w:rPr>
                <w:szCs w:val="20"/>
              </w:rPr>
              <w:t>Emergency</w:t>
            </w:r>
            <w:proofErr w:type="spellEnd"/>
            <w:r>
              <w:rPr>
                <w:szCs w:val="20"/>
              </w:rPr>
              <w:t>.</w:t>
            </w:r>
          </w:p>
          <w:p w:rsidR="007F1699" w:rsidRDefault="007F1699" w:rsidP="000F18D5">
            <w:pPr>
              <w:cnfStyle w:val="000000100000" w:firstRow="0" w:lastRow="0" w:firstColumn="0" w:lastColumn="0" w:oddVBand="0" w:evenVBand="0" w:oddHBand="1" w:evenHBand="0" w:firstRowFirstColumn="0" w:firstRowLastColumn="0" w:lastRowFirstColumn="0" w:lastRowLastColumn="0"/>
              <w:rPr>
                <w:szCs w:val="20"/>
              </w:rPr>
            </w:pPr>
            <w:ins w:id="18" w:author="Enrique Soler Cordoba" w:date="2017-03-30T09:14:00Z">
              <w:r>
                <w:rPr>
                  <w:szCs w:val="20"/>
                </w:rPr>
                <w:t>“</w:t>
              </w:r>
              <w:r w:rsidRPr="007F1699">
                <w:rPr>
                  <w:b/>
                  <w:szCs w:val="20"/>
                </w:rPr>
                <w:t>9</w:t>
              </w:r>
              <w:r>
                <w:rPr>
                  <w:szCs w:val="20"/>
                </w:rPr>
                <w:t>”. No Aplicable</w:t>
              </w:r>
            </w:ins>
          </w:p>
        </w:tc>
      </w:tr>
      <w:tr w:rsidR="000F18D5" w:rsidTr="00D7142B">
        <w:tc>
          <w:tcPr>
            <w:cnfStyle w:val="001000000000" w:firstRow="0" w:lastRow="0" w:firstColumn="1" w:lastColumn="0" w:oddVBand="0" w:evenVBand="0" w:oddHBand="0" w:evenHBand="0" w:firstRowFirstColumn="0" w:firstRowLastColumn="0" w:lastRowFirstColumn="0" w:lastRowLastColumn="0"/>
            <w:tcW w:w="2957" w:type="dxa"/>
          </w:tcPr>
          <w:p w:rsidR="000F18D5" w:rsidRDefault="000F18D5" w:rsidP="00D7142B">
            <w:pPr>
              <w:rPr>
                <w:szCs w:val="20"/>
              </w:rPr>
            </w:pPr>
            <w:r>
              <w:rPr>
                <w:szCs w:val="20"/>
              </w:rPr>
              <w:t>…</w:t>
            </w:r>
          </w:p>
        </w:tc>
        <w:tc>
          <w:tcPr>
            <w:tcW w:w="1486" w:type="dxa"/>
          </w:tcPr>
          <w:p w:rsidR="000F18D5" w:rsidRPr="006D31A3" w:rsidRDefault="000F18D5" w:rsidP="00D7142B">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c>
          <w:tcPr>
            <w:tcW w:w="5338" w:type="dxa"/>
          </w:tcPr>
          <w:p w:rsidR="000F18D5" w:rsidRDefault="000F18D5" w:rsidP="00D7142B">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0F18D5" w:rsidTr="000F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F18D5" w:rsidRDefault="000F18D5" w:rsidP="00D7142B">
            <w:pPr>
              <w:rPr>
                <w:szCs w:val="20"/>
              </w:rPr>
            </w:pPr>
            <w:r>
              <w:rPr>
                <w:szCs w:val="20"/>
              </w:rPr>
              <w:t>Parámetro 12</w:t>
            </w:r>
          </w:p>
        </w:tc>
        <w:tc>
          <w:tcPr>
            <w:tcW w:w="1486" w:type="dxa"/>
          </w:tcPr>
          <w:p w:rsidR="000F18D5" w:rsidRPr="006D31A3"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sidRPr="006D31A3">
              <w:rPr>
                <w:szCs w:val="20"/>
              </w:rPr>
              <w:t xml:space="preserve">Sesión </w:t>
            </w:r>
            <w:r>
              <w:rPr>
                <w:szCs w:val="20"/>
              </w:rPr>
              <w:t xml:space="preserve">(4): </w:t>
            </w:r>
            <w:r w:rsidRPr="006D31A3">
              <w:rPr>
                <w:szCs w:val="20"/>
              </w:rPr>
              <w:t>Estado</w:t>
            </w:r>
            <w:r>
              <w:rPr>
                <w:szCs w:val="20"/>
              </w:rPr>
              <w:t xml:space="preserve"> Sesión</w:t>
            </w:r>
          </w:p>
        </w:tc>
        <w:tc>
          <w:tcPr>
            <w:tcW w:w="5338" w:type="dxa"/>
          </w:tcPr>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 la sesión (4) del recurso radio remoto.</w:t>
            </w:r>
          </w:p>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0</w:t>
            </w:r>
            <w:r>
              <w:rPr>
                <w:szCs w:val="20"/>
              </w:rPr>
              <w:t>” Sesión SIP Idle.</w:t>
            </w:r>
          </w:p>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1</w:t>
            </w:r>
            <w:r>
              <w:rPr>
                <w:szCs w:val="20"/>
              </w:rPr>
              <w:t xml:space="preserve">” Sesión SIP Activa (modos </w:t>
            </w:r>
            <w:proofErr w:type="spellStart"/>
            <w:r>
              <w:rPr>
                <w:szCs w:val="20"/>
              </w:rPr>
              <w:t>Keep</w:t>
            </w:r>
            <w:proofErr w:type="spellEnd"/>
            <w:r>
              <w:rPr>
                <w:szCs w:val="20"/>
              </w:rPr>
              <w:t xml:space="preserve"> </w:t>
            </w:r>
            <w:proofErr w:type="spellStart"/>
            <w:r>
              <w:rPr>
                <w:szCs w:val="20"/>
              </w:rPr>
              <w:t>Alive</w:t>
            </w:r>
            <w:proofErr w:type="spellEnd"/>
            <w:r>
              <w:rPr>
                <w:szCs w:val="20"/>
              </w:rPr>
              <w:t xml:space="preserve"> </w:t>
            </w:r>
            <w:proofErr w:type="spellStart"/>
            <w:r>
              <w:rPr>
                <w:szCs w:val="20"/>
              </w:rPr>
              <w:t>ó</w:t>
            </w:r>
            <w:proofErr w:type="spellEnd"/>
            <w:r>
              <w:rPr>
                <w:szCs w:val="20"/>
              </w:rPr>
              <w:t xml:space="preserve"> RTP)</w:t>
            </w:r>
          </w:p>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w:t>
            </w:r>
            <w:r>
              <w:rPr>
                <w:b/>
                <w:szCs w:val="20"/>
              </w:rPr>
              <w:t>9</w:t>
            </w:r>
            <w:r>
              <w:rPr>
                <w:szCs w:val="20"/>
              </w:rPr>
              <w:t>” NO Configurada/OFF</w:t>
            </w:r>
          </w:p>
        </w:tc>
      </w:tr>
      <w:tr w:rsidR="000F18D5" w:rsidTr="000F18D5">
        <w:tc>
          <w:tcPr>
            <w:cnfStyle w:val="001000000000" w:firstRow="0" w:lastRow="0" w:firstColumn="1" w:lastColumn="0" w:oddVBand="0" w:evenVBand="0" w:oddHBand="0" w:evenHBand="0" w:firstRowFirstColumn="0" w:firstRowLastColumn="0" w:lastRowFirstColumn="0" w:lastRowLastColumn="0"/>
            <w:tcW w:w="2957" w:type="dxa"/>
          </w:tcPr>
          <w:p w:rsidR="000F18D5" w:rsidRDefault="000F18D5" w:rsidP="00D7142B">
            <w:pPr>
              <w:rPr>
                <w:szCs w:val="20"/>
              </w:rPr>
            </w:pPr>
            <w:r>
              <w:rPr>
                <w:szCs w:val="20"/>
              </w:rPr>
              <w:t>Parámetro 13</w:t>
            </w:r>
          </w:p>
        </w:tc>
        <w:tc>
          <w:tcPr>
            <w:tcW w:w="1486" w:type="dxa"/>
          </w:tcPr>
          <w:p w:rsidR="000F18D5" w:rsidRPr="006D31A3" w:rsidRDefault="000F18D5" w:rsidP="00D7142B">
            <w:pPr>
              <w:cnfStyle w:val="000000000000" w:firstRow="0" w:lastRow="0" w:firstColumn="0" w:lastColumn="0" w:oddVBand="0" w:evenVBand="0" w:oddHBand="0" w:evenHBand="0" w:firstRowFirstColumn="0" w:firstRowLastColumn="0" w:lastRowFirstColumn="0" w:lastRowLastColumn="0"/>
              <w:rPr>
                <w:szCs w:val="20"/>
              </w:rPr>
            </w:pPr>
            <w:r w:rsidRPr="006D31A3">
              <w:rPr>
                <w:szCs w:val="20"/>
              </w:rPr>
              <w:t xml:space="preserve">Sesión </w:t>
            </w:r>
            <w:r>
              <w:rPr>
                <w:szCs w:val="20"/>
              </w:rPr>
              <w:t>(4): URI-</w:t>
            </w:r>
            <w:proofErr w:type="spellStart"/>
            <w:r>
              <w:rPr>
                <w:szCs w:val="20"/>
              </w:rPr>
              <w:t>from</w:t>
            </w:r>
            <w:proofErr w:type="spellEnd"/>
          </w:p>
        </w:tc>
        <w:tc>
          <w:tcPr>
            <w:tcW w:w="5338" w:type="dxa"/>
          </w:tcPr>
          <w:p w:rsidR="000F18D5" w:rsidRDefault="000F18D5" w:rsidP="00D7142B">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la URI del recurso que inició la sesión (4) (URI-</w:t>
            </w:r>
            <w:proofErr w:type="spellStart"/>
            <w:r>
              <w:rPr>
                <w:szCs w:val="20"/>
              </w:rPr>
              <w:t>from</w:t>
            </w:r>
            <w:proofErr w:type="spellEnd"/>
            <w:r>
              <w:rPr>
                <w:szCs w:val="20"/>
              </w:rPr>
              <w:t>)</w:t>
            </w:r>
          </w:p>
        </w:tc>
      </w:tr>
      <w:tr w:rsidR="000F18D5" w:rsidTr="000F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0F18D5" w:rsidRDefault="000F18D5" w:rsidP="00D7142B">
            <w:pPr>
              <w:rPr>
                <w:szCs w:val="20"/>
              </w:rPr>
            </w:pPr>
            <w:r>
              <w:rPr>
                <w:szCs w:val="20"/>
              </w:rPr>
              <w:t>Parámetro 14</w:t>
            </w:r>
          </w:p>
        </w:tc>
        <w:tc>
          <w:tcPr>
            <w:tcW w:w="1486" w:type="dxa"/>
          </w:tcPr>
          <w:p w:rsidR="000F18D5" w:rsidRPr="006D31A3"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sidRPr="006D31A3">
              <w:rPr>
                <w:szCs w:val="20"/>
              </w:rPr>
              <w:t xml:space="preserve">Sesión </w:t>
            </w:r>
            <w:r>
              <w:rPr>
                <w:szCs w:val="20"/>
              </w:rPr>
              <w:t>(4): Prioridad sesión SIP</w:t>
            </w:r>
          </w:p>
        </w:tc>
        <w:tc>
          <w:tcPr>
            <w:tcW w:w="5338" w:type="dxa"/>
          </w:tcPr>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la prioridad de la sesión (4) del recurso radio remoto.</w:t>
            </w:r>
          </w:p>
          <w:p w:rsidR="000F18D5" w:rsidRDefault="000F18D5" w:rsidP="00D7142B">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AB6EDF">
              <w:rPr>
                <w:b/>
                <w:szCs w:val="20"/>
              </w:rPr>
              <w:t>0</w:t>
            </w:r>
            <w:r>
              <w:rPr>
                <w:szCs w:val="20"/>
              </w:rPr>
              <w:t>” Normal.</w:t>
            </w:r>
          </w:p>
          <w:p w:rsidR="000F18D5" w:rsidRDefault="000F18D5" w:rsidP="00D7142B">
            <w:pPr>
              <w:cnfStyle w:val="000000100000" w:firstRow="0" w:lastRow="0" w:firstColumn="0" w:lastColumn="0" w:oddVBand="0" w:evenVBand="0" w:oddHBand="1" w:evenHBand="0" w:firstRowFirstColumn="0" w:firstRowLastColumn="0" w:lastRowFirstColumn="0" w:lastRowLastColumn="0"/>
              <w:rPr>
                <w:ins w:id="19" w:author="Enrique Soler Cordoba" w:date="2017-03-30T09:15:00Z"/>
                <w:szCs w:val="20"/>
              </w:rPr>
            </w:pPr>
            <w:r>
              <w:rPr>
                <w:szCs w:val="20"/>
              </w:rPr>
              <w:t>“</w:t>
            </w:r>
            <w:r w:rsidRPr="00AB6EDF">
              <w:rPr>
                <w:b/>
                <w:szCs w:val="20"/>
              </w:rPr>
              <w:t>1</w:t>
            </w:r>
            <w:r>
              <w:rPr>
                <w:szCs w:val="20"/>
              </w:rPr>
              <w:t xml:space="preserve">” </w:t>
            </w:r>
            <w:proofErr w:type="spellStart"/>
            <w:r>
              <w:rPr>
                <w:szCs w:val="20"/>
              </w:rPr>
              <w:t>Emergency</w:t>
            </w:r>
            <w:proofErr w:type="spellEnd"/>
            <w:r>
              <w:rPr>
                <w:szCs w:val="20"/>
              </w:rPr>
              <w:t>.</w:t>
            </w:r>
          </w:p>
          <w:p w:rsidR="007F1699" w:rsidRDefault="007F1699" w:rsidP="00D7142B">
            <w:pPr>
              <w:cnfStyle w:val="000000100000" w:firstRow="0" w:lastRow="0" w:firstColumn="0" w:lastColumn="0" w:oddVBand="0" w:evenVBand="0" w:oddHBand="1" w:evenHBand="0" w:firstRowFirstColumn="0" w:firstRowLastColumn="0" w:lastRowFirstColumn="0" w:lastRowLastColumn="0"/>
              <w:rPr>
                <w:szCs w:val="20"/>
              </w:rPr>
            </w:pPr>
            <w:ins w:id="20" w:author="Enrique Soler Cordoba" w:date="2017-03-30T09:15:00Z">
              <w:r>
                <w:rPr>
                  <w:szCs w:val="20"/>
                </w:rPr>
                <w:t>“</w:t>
              </w:r>
              <w:r w:rsidRPr="007F1699">
                <w:rPr>
                  <w:b/>
                  <w:szCs w:val="20"/>
                </w:rPr>
                <w:t>9</w:t>
              </w:r>
              <w:r>
                <w:rPr>
                  <w:szCs w:val="20"/>
                </w:rPr>
                <w:t>”. No Aplicable</w:t>
              </w:r>
            </w:ins>
          </w:p>
        </w:tc>
      </w:tr>
    </w:tbl>
    <w:p w:rsidR="00AA43F1" w:rsidRDefault="00AA43F1" w:rsidP="0027564B">
      <w:pPr>
        <w:ind w:left="-1134"/>
        <w:rPr>
          <w:szCs w:val="20"/>
        </w:rPr>
      </w:pPr>
    </w:p>
    <w:p w:rsidR="0027564B" w:rsidRPr="00A4536A" w:rsidRDefault="00753855" w:rsidP="0027564B">
      <w:pPr>
        <w:ind w:left="-1134"/>
        <w:rPr>
          <w:b/>
          <w:color w:val="C0504D" w:themeColor="accent2"/>
          <w:szCs w:val="20"/>
        </w:rPr>
      </w:pPr>
      <w:r>
        <w:rPr>
          <w:b/>
          <w:color w:val="C0504D" w:themeColor="accent2"/>
          <w:szCs w:val="20"/>
        </w:rPr>
        <w:t xml:space="preserve">‘H00’. </w:t>
      </w:r>
      <w:r w:rsidR="0027564B" w:rsidRPr="00A4536A">
        <w:rPr>
          <w:b/>
          <w:color w:val="C0504D" w:themeColor="accent2"/>
          <w:szCs w:val="20"/>
        </w:rPr>
        <w:t>Evento de Recurso/Interfaz (</w:t>
      </w:r>
      <w:r w:rsidR="00DC21B0">
        <w:rPr>
          <w:b/>
          <w:color w:val="C0504D" w:themeColor="accent2"/>
          <w:szCs w:val="20"/>
        </w:rPr>
        <w:t>Históricos</w:t>
      </w:r>
      <w:r w:rsidR="0027564B" w:rsidRPr="00A4536A">
        <w:rPr>
          <w:b/>
          <w:color w:val="C0504D" w:themeColor="accent2"/>
          <w:szCs w:val="20"/>
        </w:rPr>
        <w:t>)</w:t>
      </w:r>
    </w:p>
    <w:tbl>
      <w:tblPr>
        <w:tblStyle w:val="Cuadrculamedia3-nfasis3"/>
        <w:tblW w:w="0" w:type="auto"/>
        <w:tblInd w:w="-1026" w:type="dxa"/>
        <w:tblLook w:val="04A0" w:firstRow="1" w:lastRow="0" w:firstColumn="1" w:lastColumn="0" w:noHBand="0" w:noVBand="1"/>
      </w:tblPr>
      <w:tblGrid>
        <w:gridCol w:w="2957"/>
        <w:gridCol w:w="1486"/>
        <w:gridCol w:w="5338"/>
      </w:tblGrid>
      <w:tr w:rsidR="0027564B" w:rsidRPr="008135A4" w:rsidTr="00BC5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27564B" w:rsidRPr="008135A4" w:rsidRDefault="0027564B" w:rsidP="007E5D46">
            <w:pPr>
              <w:rPr>
                <w:szCs w:val="20"/>
              </w:rPr>
            </w:pPr>
            <w:r w:rsidRPr="008135A4">
              <w:rPr>
                <w:szCs w:val="20"/>
              </w:rPr>
              <w:t>CAMPO</w:t>
            </w:r>
          </w:p>
        </w:tc>
        <w:tc>
          <w:tcPr>
            <w:tcW w:w="1486" w:type="dxa"/>
          </w:tcPr>
          <w:p w:rsidR="0027564B" w:rsidRPr="008135A4" w:rsidRDefault="0027564B"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27564B" w:rsidRPr="008135A4" w:rsidRDefault="0027564B"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27564B" w:rsidRPr="008135A4" w:rsidRDefault="0027564B"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27564B" w:rsidTr="00BC5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27564B" w:rsidRDefault="0027564B" w:rsidP="007E5D46">
            <w:pPr>
              <w:rPr>
                <w:szCs w:val="20"/>
              </w:rPr>
            </w:pPr>
            <w:r>
              <w:rPr>
                <w:szCs w:val="20"/>
              </w:rPr>
              <w:t>Origen mensaje</w:t>
            </w:r>
          </w:p>
        </w:tc>
        <w:tc>
          <w:tcPr>
            <w:tcW w:w="1486" w:type="dxa"/>
          </w:tcPr>
          <w:p w:rsidR="0027564B" w:rsidRPr="008135A4" w:rsidRDefault="0027564B"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38" w:type="dxa"/>
          </w:tcPr>
          <w:p w:rsidR="0027564B" w:rsidRPr="008135A4" w:rsidRDefault="0027564B"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27564B" w:rsidRDefault="0027564B" w:rsidP="007E5D46">
            <w:pPr>
              <w:cnfStyle w:val="000000100000" w:firstRow="0" w:lastRow="0" w:firstColumn="0" w:lastColumn="0" w:oddVBand="0" w:evenVBand="0" w:oddHBand="1" w:evenHBand="0" w:firstRowFirstColumn="0" w:firstRowLastColumn="0" w:lastRowFirstColumn="0" w:lastRowLastColumn="0"/>
              <w:rPr>
                <w:szCs w:val="20"/>
              </w:rPr>
            </w:pPr>
          </w:p>
        </w:tc>
      </w:tr>
      <w:tr w:rsidR="0027564B" w:rsidTr="00BC572A">
        <w:tc>
          <w:tcPr>
            <w:cnfStyle w:val="001000000000" w:firstRow="0" w:lastRow="0" w:firstColumn="1" w:lastColumn="0" w:oddVBand="0" w:evenVBand="0" w:oddHBand="0" w:evenHBand="0" w:firstRowFirstColumn="0" w:firstRowLastColumn="0" w:lastRowFirstColumn="0" w:lastRowLastColumn="0"/>
            <w:tcW w:w="2957" w:type="dxa"/>
          </w:tcPr>
          <w:p w:rsidR="0027564B" w:rsidRDefault="0027564B" w:rsidP="007E5D46">
            <w:pPr>
              <w:rPr>
                <w:szCs w:val="20"/>
              </w:rPr>
            </w:pPr>
            <w:r>
              <w:rPr>
                <w:szCs w:val="20"/>
              </w:rPr>
              <w:t>Código mensaje</w:t>
            </w:r>
          </w:p>
        </w:tc>
        <w:tc>
          <w:tcPr>
            <w:tcW w:w="1486" w:type="dxa"/>
          </w:tcPr>
          <w:p w:rsidR="00DC21B0" w:rsidRDefault="00DC21B0"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“H</w:t>
            </w:r>
            <w:r w:rsidR="0027564B" w:rsidRPr="008135A4">
              <w:rPr>
                <w:b/>
                <w:szCs w:val="20"/>
              </w:rPr>
              <w:t>0</w:t>
            </w:r>
            <w:r>
              <w:rPr>
                <w:b/>
                <w:szCs w:val="20"/>
              </w:rPr>
              <w:t>0</w:t>
            </w:r>
            <w:r w:rsidR="0027564B">
              <w:rPr>
                <w:b/>
                <w:szCs w:val="20"/>
              </w:rPr>
              <w:t>”</w:t>
            </w:r>
          </w:p>
          <w:p w:rsidR="003604B0" w:rsidRPr="003604B0" w:rsidRDefault="003604B0" w:rsidP="007E5D46">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27564B" w:rsidRPr="008135A4" w:rsidRDefault="0027564B"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Evento Recurso/Interfaz</w:t>
            </w:r>
          </w:p>
          <w:p w:rsidR="0027564B" w:rsidRDefault="0027564B" w:rsidP="007E5D46">
            <w:pPr>
              <w:cnfStyle w:val="000000000000" w:firstRow="0" w:lastRow="0" w:firstColumn="0" w:lastColumn="0" w:oddVBand="0" w:evenVBand="0" w:oddHBand="0" w:evenHBand="0" w:firstRowFirstColumn="0" w:firstRowLastColumn="0" w:lastRowFirstColumn="0" w:lastRowLastColumn="0"/>
              <w:rPr>
                <w:szCs w:val="20"/>
              </w:rPr>
            </w:pPr>
          </w:p>
        </w:tc>
      </w:tr>
      <w:tr w:rsidR="0027564B" w:rsidTr="00BC5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27564B" w:rsidRDefault="0027564B" w:rsidP="007E5D46">
            <w:pPr>
              <w:rPr>
                <w:szCs w:val="20"/>
              </w:rPr>
            </w:pPr>
            <w:r>
              <w:rPr>
                <w:szCs w:val="20"/>
              </w:rPr>
              <w:t xml:space="preserve">Parámetro </w:t>
            </w:r>
            <w:r w:rsidR="00BC572A">
              <w:rPr>
                <w:szCs w:val="20"/>
              </w:rPr>
              <w:t>1</w:t>
            </w:r>
          </w:p>
        </w:tc>
        <w:tc>
          <w:tcPr>
            <w:tcW w:w="1486" w:type="dxa"/>
          </w:tcPr>
          <w:p w:rsidR="00CD354B" w:rsidRPr="00922AEE" w:rsidRDefault="00CD354B" w:rsidP="007E5D46">
            <w:pPr>
              <w:cnfStyle w:val="000000100000" w:firstRow="0" w:lastRow="0" w:firstColumn="0" w:lastColumn="0" w:oddVBand="0" w:evenVBand="0" w:oddHBand="1" w:evenHBand="0" w:firstRowFirstColumn="0" w:firstRowLastColumn="0" w:lastRowFirstColumn="0" w:lastRowLastColumn="0"/>
              <w:rPr>
                <w:szCs w:val="20"/>
              </w:rPr>
            </w:pPr>
            <w:r w:rsidRPr="00922AEE">
              <w:rPr>
                <w:b/>
                <w:szCs w:val="20"/>
              </w:rPr>
              <w:t>Código</w:t>
            </w:r>
            <w:r w:rsidRPr="00922AEE">
              <w:rPr>
                <w:szCs w:val="20"/>
              </w:rPr>
              <w:t xml:space="preserve"> </w:t>
            </w:r>
            <w:r w:rsidR="00922AEE" w:rsidRPr="00922AEE">
              <w:rPr>
                <w:szCs w:val="20"/>
              </w:rPr>
              <w:t xml:space="preserve">del </w:t>
            </w:r>
            <w:r w:rsidRPr="00922AEE">
              <w:rPr>
                <w:b/>
                <w:szCs w:val="20"/>
              </w:rPr>
              <w:t>Evento</w:t>
            </w:r>
          </w:p>
        </w:tc>
        <w:tc>
          <w:tcPr>
            <w:tcW w:w="5338" w:type="dxa"/>
          </w:tcPr>
          <w:p w:rsidR="0027564B" w:rsidRDefault="0027564B"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Cadena de </w:t>
            </w:r>
            <w:r w:rsidR="00C85AF2">
              <w:rPr>
                <w:szCs w:val="20"/>
              </w:rPr>
              <w:t>caracteres numéricos</w:t>
            </w:r>
            <w:r>
              <w:rPr>
                <w:szCs w:val="20"/>
              </w:rPr>
              <w:t xml:space="preserve"> con</w:t>
            </w:r>
            <w:r w:rsidR="00C85AF2">
              <w:rPr>
                <w:szCs w:val="20"/>
              </w:rPr>
              <w:t xml:space="preserve"> el </w:t>
            </w:r>
            <w:r w:rsidR="00C85AF2" w:rsidRPr="00922AEE">
              <w:rPr>
                <w:szCs w:val="20"/>
              </w:rPr>
              <w:t>Código del Evento</w:t>
            </w:r>
            <w:r w:rsidR="007E6829">
              <w:rPr>
                <w:szCs w:val="20"/>
              </w:rPr>
              <w:t xml:space="preserve"> del Núcleo.</w:t>
            </w:r>
          </w:p>
          <w:p w:rsidR="0027564B" w:rsidRDefault="0027564B"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Longitud variable</w:t>
            </w:r>
          </w:p>
        </w:tc>
      </w:tr>
      <w:tr w:rsidR="0027564B" w:rsidRPr="004B3501" w:rsidTr="00BC572A">
        <w:tc>
          <w:tcPr>
            <w:cnfStyle w:val="001000000000" w:firstRow="0" w:lastRow="0" w:firstColumn="1" w:lastColumn="0" w:oddVBand="0" w:evenVBand="0" w:oddHBand="0" w:evenHBand="0" w:firstRowFirstColumn="0" w:firstRowLastColumn="0" w:lastRowFirstColumn="0" w:lastRowLastColumn="0"/>
            <w:tcW w:w="2957" w:type="dxa"/>
          </w:tcPr>
          <w:p w:rsidR="0027564B" w:rsidRDefault="0027564B" w:rsidP="007E5D46">
            <w:pPr>
              <w:rPr>
                <w:szCs w:val="20"/>
              </w:rPr>
            </w:pPr>
            <w:r>
              <w:rPr>
                <w:szCs w:val="20"/>
              </w:rPr>
              <w:t xml:space="preserve">Parámetro </w:t>
            </w:r>
            <w:r w:rsidR="00BC572A">
              <w:rPr>
                <w:szCs w:val="20"/>
              </w:rPr>
              <w:t>2</w:t>
            </w:r>
          </w:p>
        </w:tc>
        <w:tc>
          <w:tcPr>
            <w:tcW w:w="1486" w:type="dxa"/>
          </w:tcPr>
          <w:p w:rsidR="0027564B" w:rsidRDefault="00CD354B"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Datos</w:t>
            </w:r>
          </w:p>
          <w:p w:rsidR="00CD354B" w:rsidRDefault="00CD354B"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Evento</w:t>
            </w:r>
          </w:p>
        </w:tc>
        <w:tc>
          <w:tcPr>
            <w:tcW w:w="5338" w:type="dxa"/>
          </w:tcPr>
          <w:p w:rsidR="00412ECC" w:rsidRDefault="00412ECC" w:rsidP="00412ECC">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Datos del Evento.</w:t>
            </w:r>
          </w:p>
          <w:p w:rsidR="0027564B" w:rsidRPr="004B3501" w:rsidRDefault="00412ECC" w:rsidP="00412ECC">
            <w:pPr>
              <w:cnfStyle w:val="000000000000" w:firstRow="0" w:lastRow="0" w:firstColumn="0" w:lastColumn="0" w:oddVBand="0" w:evenVBand="0" w:oddHBand="0" w:evenHBand="0" w:firstRowFirstColumn="0" w:firstRowLastColumn="0" w:lastRowFirstColumn="0" w:lastRowLastColumn="0"/>
              <w:rPr>
                <w:szCs w:val="20"/>
                <w:lang w:val="en-US"/>
              </w:rPr>
            </w:pPr>
            <w:r>
              <w:rPr>
                <w:szCs w:val="20"/>
              </w:rPr>
              <w:t>Longitud variable</w:t>
            </w:r>
          </w:p>
        </w:tc>
      </w:tr>
    </w:tbl>
    <w:p w:rsidR="00E573C6" w:rsidRDefault="00E573C6" w:rsidP="00E573C6">
      <w:pPr>
        <w:ind w:left="-1134"/>
        <w:rPr>
          <w:szCs w:val="20"/>
        </w:rPr>
      </w:pPr>
      <w:r>
        <w:rPr>
          <w:szCs w:val="20"/>
        </w:rPr>
        <w:t>NOTA:</w:t>
      </w:r>
    </w:p>
    <w:p w:rsidR="00E573C6" w:rsidRDefault="00E573C6" w:rsidP="00E573C6">
      <w:pPr>
        <w:pStyle w:val="Prrafodelista"/>
        <w:numPr>
          <w:ilvl w:val="0"/>
          <w:numId w:val="3"/>
        </w:numPr>
        <w:rPr>
          <w:szCs w:val="20"/>
        </w:rPr>
      </w:pPr>
      <w:r>
        <w:rPr>
          <w:szCs w:val="20"/>
        </w:rPr>
        <w:t>Al recibir este mensaje, el módulo “Gestor Mantenimiento”</w:t>
      </w:r>
      <w:r w:rsidR="00476F9B" w:rsidRPr="00476F9B">
        <w:rPr>
          <w:szCs w:val="20"/>
        </w:rPr>
        <w:t xml:space="preserve"> </w:t>
      </w:r>
      <w:r w:rsidR="00476F9B" w:rsidRPr="00790FEE">
        <w:rPr>
          <w:b/>
          <w:szCs w:val="20"/>
        </w:rPr>
        <w:t>añadirá</w:t>
      </w:r>
      <w:r w:rsidR="00476F9B">
        <w:rPr>
          <w:szCs w:val="20"/>
        </w:rPr>
        <w:t xml:space="preserve"> al comienzo del </w:t>
      </w:r>
      <w:proofErr w:type="spellStart"/>
      <w:r w:rsidR="00476F9B">
        <w:rPr>
          <w:szCs w:val="20"/>
        </w:rPr>
        <w:t>string</w:t>
      </w:r>
      <w:proofErr w:type="spellEnd"/>
      <w:r w:rsidR="00476F9B">
        <w:rPr>
          <w:szCs w:val="20"/>
        </w:rPr>
        <w:t xml:space="preserve"> “Datos Evento” recibido, los campos: </w:t>
      </w:r>
      <w:r w:rsidR="00517F29">
        <w:rPr>
          <w:szCs w:val="20"/>
        </w:rPr>
        <w:t xml:space="preserve">“Código Evento”: </w:t>
      </w:r>
      <w:r w:rsidR="00476F9B">
        <w:rPr>
          <w:szCs w:val="20"/>
        </w:rPr>
        <w:t>“</w:t>
      </w:r>
      <w:r w:rsidR="00476F9B" w:rsidRPr="00476F9B">
        <w:rPr>
          <w:szCs w:val="20"/>
          <w:u w:val="single"/>
        </w:rPr>
        <w:t>Id Emplazamiento</w:t>
      </w:r>
      <w:r w:rsidR="00476F9B">
        <w:rPr>
          <w:szCs w:val="20"/>
        </w:rPr>
        <w:t>”: ”</w:t>
      </w:r>
      <w:r w:rsidR="00476F9B" w:rsidRPr="00476F9B">
        <w:rPr>
          <w:szCs w:val="20"/>
          <w:u w:val="single"/>
        </w:rPr>
        <w:t>Id Pasarela</w:t>
      </w:r>
      <w:r w:rsidR="00476F9B">
        <w:rPr>
          <w:szCs w:val="20"/>
        </w:rPr>
        <w:t>”:</w:t>
      </w:r>
      <w:r w:rsidR="000153AC">
        <w:rPr>
          <w:szCs w:val="20"/>
        </w:rPr>
        <w:t xml:space="preserve"> “contador”:</w:t>
      </w:r>
      <w:r w:rsidR="00476F9B">
        <w:rPr>
          <w:szCs w:val="20"/>
        </w:rPr>
        <w:t xml:space="preserve"> “-”</w:t>
      </w:r>
      <w:r w:rsidR="006A4CC1">
        <w:rPr>
          <w:szCs w:val="20"/>
        </w:rPr>
        <w:t xml:space="preserve">: </w:t>
      </w:r>
      <w:r w:rsidR="00476F9B">
        <w:rPr>
          <w:szCs w:val="20"/>
        </w:rPr>
        <w:t xml:space="preserve">(usuario), y con este </w:t>
      </w:r>
      <w:proofErr w:type="spellStart"/>
      <w:r w:rsidR="00476F9B">
        <w:rPr>
          <w:szCs w:val="20"/>
        </w:rPr>
        <w:t>string</w:t>
      </w:r>
      <w:proofErr w:type="spellEnd"/>
      <w:r w:rsidR="00476F9B">
        <w:rPr>
          <w:szCs w:val="20"/>
        </w:rPr>
        <w:t xml:space="preserve"> actualizará la variable del agente “ug5ktrapstr”; también actuali</w:t>
      </w:r>
      <w:r w:rsidR="007E6829">
        <w:rPr>
          <w:szCs w:val="20"/>
        </w:rPr>
        <w:t xml:space="preserve">zará la variable “ug5ktrapint” </w:t>
      </w:r>
      <w:r w:rsidR="00476F9B">
        <w:rPr>
          <w:szCs w:val="20"/>
        </w:rPr>
        <w:t>con el “Código Evento” recibido</w:t>
      </w:r>
      <w:r>
        <w:rPr>
          <w:szCs w:val="20"/>
        </w:rPr>
        <w:t xml:space="preserve">, y </w:t>
      </w:r>
      <w:r w:rsidR="00476F9B">
        <w:rPr>
          <w:szCs w:val="20"/>
        </w:rPr>
        <w:t xml:space="preserve">a continuación </w:t>
      </w:r>
      <w:r>
        <w:rPr>
          <w:szCs w:val="20"/>
        </w:rPr>
        <w:t xml:space="preserve">enviará un </w:t>
      </w:r>
      <w:proofErr w:type="spellStart"/>
      <w:r>
        <w:rPr>
          <w:szCs w:val="20"/>
        </w:rPr>
        <w:t>Trap</w:t>
      </w:r>
      <w:proofErr w:type="spellEnd"/>
      <w:r>
        <w:rPr>
          <w:szCs w:val="20"/>
        </w:rPr>
        <w:t xml:space="preserve"> de la variable “</w:t>
      </w:r>
      <w:r w:rsidRPr="00E573C6">
        <w:rPr>
          <w:szCs w:val="20"/>
        </w:rPr>
        <w:t>ug5khistrap</w:t>
      </w:r>
      <w:r>
        <w:rPr>
          <w:szCs w:val="20"/>
        </w:rPr>
        <w:t>” h</w:t>
      </w:r>
      <w:r w:rsidR="00476F9B">
        <w:rPr>
          <w:szCs w:val="20"/>
        </w:rPr>
        <w:t>acia el sistema de Supervisión RCS2010</w:t>
      </w:r>
      <w:r>
        <w:rPr>
          <w:szCs w:val="20"/>
        </w:rPr>
        <w:t xml:space="preserve">, para que </w:t>
      </w:r>
      <w:r w:rsidR="00C05FBD">
        <w:rPr>
          <w:szCs w:val="20"/>
        </w:rPr>
        <w:t>lo</w:t>
      </w:r>
      <w:r w:rsidR="00476F9B">
        <w:rPr>
          <w:szCs w:val="20"/>
        </w:rPr>
        <w:t xml:space="preserve"> </w:t>
      </w:r>
      <w:r>
        <w:rPr>
          <w:szCs w:val="20"/>
        </w:rPr>
        <w:t>almacene en la tabla de Históri</w:t>
      </w:r>
      <w:r w:rsidR="007E6829">
        <w:rPr>
          <w:szCs w:val="20"/>
        </w:rPr>
        <w:t>cos este evento del Núcleo</w:t>
      </w:r>
      <w:r>
        <w:rPr>
          <w:szCs w:val="20"/>
        </w:rPr>
        <w:t>.</w:t>
      </w:r>
    </w:p>
    <w:p w:rsidR="00682238" w:rsidRDefault="00682238" w:rsidP="00E573C6">
      <w:pPr>
        <w:pStyle w:val="Prrafodelista"/>
        <w:numPr>
          <w:ilvl w:val="0"/>
          <w:numId w:val="3"/>
        </w:numPr>
        <w:rPr>
          <w:szCs w:val="20"/>
        </w:rPr>
      </w:pPr>
      <w:r>
        <w:rPr>
          <w:szCs w:val="20"/>
        </w:rPr>
        <w:t xml:space="preserve">El </w:t>
      </w:r>
      <w:proofErr w:type="spellStart"/>
      <w:r w:rsidRPr="00682238">
        <w:rPr>
          <w:b/>
          <w:szCs w:val="20"/>
        </w:rPr>
        <w:t>string</w:t>
      </w:r>
      <w:proofErr w:type="spellEnd"/>
      <w:r w:rsidRPr="00682238">
        <w:rPr>
          <w:b/>
          <w:szCs w:val="20"/>
        </w:rPr>
        <w:t xml:space="preserve"> </w:t>
      </w:r>
      <w:r w:rsidR="00BC572A" w:rsidRPr="00682238">
        <w:rPr>
          <w:b/>
          <w:szCs w:val="20"/>
        </w:rPr>
        <w:t>“Datos Evento”</w:t>
      </w:r>
      <w:r w:rsidR="00BC572A" w:rsidRPr="00682238">
        <w:rPr>
          <w:szCs w:val="20"/>
        </w:rPr>
        <w:t xml:space="preserve"> </w:t>
      </w:r>
      <w:r>
        <w:rPr>
          <w:szCs w:val="20"/>
        </w:rPr>
        <w:t xml:space="preserve">debe </w:t>
      </w:r>
      <w:r w:rsidRPr="00682238">
        <w:rPr>
          <w:b/>
          <w:szCs w:val="20"/>
        </w:rPr>
        <w:t>estar formateado</w:t>
      </w:r>
      <w:r>
        <w:rPr>
          <w:szCs w:val="20"/>
        </w:rPr>
        <w:t xml:space="preserve"> para cada tipo de evento, y formado por caracteres alfanuméricos ASCII</w:t>
      </w:r>
    </w:p>
    <w:p w:rsidR="00E573C6" w:rsidRPr="00682238" w:rsidRDefault="002A6021" w:rsidP="00682238">
      <w:pPr>
        <w:ind w:left="-426"/>
        <w:rPr>
          <w:szCs w:val="20"/>
        </w:rPr>
      </w:pPr>
      <w:r>
        <w:rPr>
          <w:szCs w:val="20"/>
        </w:rPr>
        <w:t>L</w:t>
      </w:r>
      <w:r w:rsidR="00682238" w:rsidRPr="00682238">
        <w:rPr>
          <w:szCs w:val="20"/>
        </w:rPr>
        <w:t>a informaci</w:t>
      </w:r>
      <w:r w:rsidR="00682238">
        <w:rPr>
          <w:szCs w:val="20"/>
        </w:rPr>
        <w:t>ón para la</w:t>
      </w:r>
      <w:r w:rsidR="00682238" w:rsidRPr="00682238">
        <w:rPr>
          <w:szCs w:val="20"/>
        </w:rPr>
        <w:t xml:space="preserve"> decodificaci</w:t>
      </w:r>
      <w:r w:rsidR="00682238">
        <w:rPr>
          <w:szCs w:val="20"/>
        </w:rPr>
        <w:t>ón del campo “Datos Evento”</w:t>
      </w:r>
      <w:r>
        <w:rPr>
          <w:szCs w:val="20"/>
        </w:rPr>
        <w:t xml:space="preserve"> se encuentra en el documento “</w:t>
      </w:r>
      <w:proofErr w:type="spellStart"/>
      <w:r w:rsidRPr="002A6021">
        <w:rPr>
          <w:szCs w:val="20"/>
          <w:u w:val="single"/>
        </w:rPr>
        <w:t>Parser</w:t>
      </w:r>
      <w:proofErr w:type="spellEnd"/>
      <w:r w:rsidRPr="002A6021">
        <w:rPr>
          <w:szCs w:val="20"/>
          <w:u w:val="single"/>
        </w:rPr>
        <w:t xml:space="preserve"> Incidencias-Eventos.docx</w:t>
      </w:r>
      <w:r>
        <w:rPr>
          <w:szCs w:val="20"/>
        </w:rPr>
        <w:t>”. C</w:t>
      </w:r>
      <w:r w:rsidR="00682238">
        <w:rPr>
          <w:szCs w:val="20"/>
        </w:rPr>
        <w:t xml:space="preserve">ada campo de este </w:t>
      </w:r>
      <w:proofErr w:type="spellStart"/>
      <w:r w:rsidR="00682238">
        <w:rPr>
          <w:szCs w:val="20"/>
        </w:rPr>
        <w:t>s</w:t>
      </w:r>
      <w:r w:rsidR="00476F9B">
        <w:rPr>
          <w:szCs w:val="20"/>
        </w:rPr>
        <w:t>tring</w:t>
      </w:r>
      <w:proofErr w:type="spellEnd"/>
      <w:r w:rsidR="00476F9B">
        <w:rPr>
          <w:szCs w:val="20"/>
        </w:rPr>
        <w:t xml:space="preserve"> </w:t>
      </w:r>
      <w:r w:rsidR="00A4585C">
        <w:rPr>
          <w:szCs w:val="20"/>
        </w:rPr>
        <w:t>estar</w:t>
      </w:r>
      <w:r w:rsidR="00476F9B">
        <w:rPr>
          <w:szCs w:val="20"/>
        </w:rPr>
        <w:t>á delimitado</w:t>
      </w:r>
      <w:r w:rsidR="00A4585C">
        <w:rPr>
          <w:szCs w:val="20"/>
        </w:rPr>
        <w:t xml:space="preserve"> </w:t>
      </w:r>
      <w:r w:rsidR="00682238">
        <w:rPr>
          <w:szCs w:val="20"/>
        </w:rPr>
        <w:t>por un carácter separador, por ejemplo ‘</w:t>
      </w:r>
      <w:r w:rsidR="00682238" w:rsidRPr="00BE20AB">
        <w:rPr>
          <w:b/>
          <w:szCs w:val="20"/>
        </w:rPr>
        <w:t>:</w:t>
      </w:r>
      <w:r>
        <w:rPr>
          <w:szCs w:val="20"/>
        </w:rPr>
        <w:t>’</w:t>
      </w:r>
    </w:p>
    <w:p w:rsidR="006F7578" w:rsidRDefault="006F7578" w:rsidP="006F7578">
      <w:pPr>
        <w:ind w:left="-1134"/>
        <w:rPr>
          <w:szCs w:val="20"/>
        </w:rPr>
      </w:pPr>
    </w:p>
    <w:p w:rsidR="006F7578" w:rsidRDefault="006F7578" w:rsidP="006F7578">
      <w:pPr>
        <w:ind w:left="-1134"/>
        <w:rPr>
          <w:szCs w:val="20"/>
        </w:rPr>
      </w:pPr>
    </w:p>
    <w:p w:rsidR="006F7578" w:rsidRPr="00A4536A" w:rsidRDefault="00753855" w:rsidP="006F7578">
      <w:pPr>
        <w:ind w:left="-1134"/>
        <w:rPr>
          <w:b/>
          <w:color w:val="C0504D" w:themeColor="accent2"/>
          <w:szCs w:val="20"/>
        </w:rPr>
      </w:pPr>
      <w:r>
        <w:rPr>
          <w:b/>
          <w:color w:val="C0504D" w:themeColor="accent2"/>
          <w:szCs w:val="20"/>
        </w:rPr>
        <w:t xml:space="preserve">‘R00’. </w:t>
      </w:r>
      <w:r w:rsidR="006F7578">
        <w:rPr>
          <w:b/>
          <w:color w:val="C0504D" w:themeColor="accent2"/>
          <w:szCs w:val="20"/>
        </w:rPr>
        <w:t>Resultado comando BITE</w:t>
      </w:r>
    </w:p>
    <w:tbl>
      <w:tblPr>
        <w:tblStyle w:val="Cuadrculamedia3-nfasis1"/>
        <w:tblW w:w="0" w:type="auto"/>
        <w:tblInd w:w="-1026" w:type="dxa"/>
        <w:tblLook w:val="04A0" w:firstRow="1" w:lastRow="0" w:firstColumn="1" w:lastColumn="0" w:noHBand="0" w:noVBand="1"/>
      </w:tblPr>
      <w:tblGrid>
        <w:gridCol w:w="2977"/>
        <w:gridCol w:w="1482"/>
        <w:gridCol w:w="5322"/>
      </w:tblGrid>
      <w:tr w:rsidR="006F7578" w:rsidRPr="008135A4" w:rsidTr="00C02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6F7578" w:rsidRPr="008135A4" w:rsidRDefault="006F7578" w:rsidP="007E5D46">
            <w:pPr>
              <w:rPr>
                <w:szCs w:val="20"/>
              </w:rPr>
            </w:pPr>
            <w:r w:rsidRPr="008135A4">
              <w:rPr>
                <w:szCs w:val="20"/>
              </w:rPr>
              <w:t>CAMPO</w:t>
            </w:r>
          </w:p>
        </w:tc>
        <w:tc>
          <w:tcPr>
            <w:tcW w:w="1482" w:type="dxa"/>
          </w:tcPr>
          <w:p w:rsidR="006F7578" w:rsidRPr="008135A4" w:rsidRDefault="006F7578"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6F7578" w:rsidRPr="008135A4" w:rsidRDefault="006F7578"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6F7578" w:rsidRPr="008135A4" w:rsidRDefault="006F7578"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6F7578" w:rsidTr="00C0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6F7578" w:rsidRDefault="006F7578" w:rsidP="007E5D46">
            <w:pPr>
              <w:rPr>
                <w:szCs w:val="20"/>
              </w:rPr>
            </w:pPr>
            <w:r>
              <w:rPr>
                <w:szCs w:val="20"/>
              </w:rPr>
              <w:t>Origen mensaje</w:t>
            </w:r>
          </w:p>
        </w:tc>
        <w:tc>
          <w:tcPr>
            <w:tcW w:w="1482" w:type="dxa"/>
          </w:tcPr>
          <w:p w:rsidR="006F7578" w:rsidRPr="008135A4" w:rsidRDefault="006F7578"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22" w:type="dxa"/>
          </w:tcPr>
          <w:p w:rsidR="006F7578" w:rsidRPr="008135A4" w:rsidRDefault="006F7578"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6F7578" w:rsidRDefault="006F7578" w:rsidP="007E5D46">
            <w:pPr>
              <w:cnfStyle w:val="000000100000" w:firstRow="0" w:lastRow="0" w:firstColumn="0" w:lastColumn="0" w:oddVBand="0" w:evenVBand="0" w:oddHBand="1" w:evenHBand="0" w:firstRowFirstColumn="0" w:firstRowLastColumn="0" w:lastRowFirstColumn="0" w:lastRowLastColumn="0"/>
              <w:rPr>
                <w:szCs w:val="20"/>
              </w:rPr>
            </w:pPr>
          </w:p>
        </w:tc>
      </w:tr>
      <w:tr w:rsidR="006F7578" w:rsidTr="00C0260C">
        <w:tc>
          <w:tcPr>
            <w:cnfStyle w:val="001000000000" w:firstRow="0" w:lastRow="0" w:firstColumn="1" w:lastColumn="0" w:oddVBand="0" w:evenVBand="0" w:oddHBand="0" w:evenHBand="0" w:firstRowFirstColumn="0" w:firstRowLastColumn="0" w:lastRowFirstColumn="0" w:lastRowLastColumn="0"/>
            <w:tcW w:w="2977" w:type="dxa"/>
          </w:tcPr>
          <w:p w:rsidR="006F7578" w:rsidRDefault="006F7578" w:rsidP="007E5D46">
            <w:pPr>
              <w:rPr>
                <w:szCs w:val="20"/>
              </w:rPr>
            </w:pPr>
            <w:r>
              <w:rPr>
                <w:szCs w:val="20"/>
              </w:rPr>
              <w:lastRenderedPageBreak/>
              <w:t>Código mensaje</w:t>
            </w:r>
          </w:p>
        </w:tc>
        <w:tc>
          <w:tcPr>
            <w:tcW w:w="1482" w:type="dxa"/>
          </w:tcPr>
          <w:p w:rsidR="006F7578" w:rsidRDefault="006F7578"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“R</w:t>
            </w:r>
            <w:r w:rsidRPr="008135A4">
              <w:rPr>
                <w:b/>
                <w:szCs w:val="20"/>
              </w:rPr>
              <w:t>0</w:t>
            </w:r>
            <w:r>
              <w:rPr>
                <w:b/>
                <w:szCs w:val="20"/>
              </w:rPr>
              <w:t>0”</w:t>
            </w:r>
          </w:p>
          <w:p w:rsidR="006F7578" w:rsidRPr="008135A4" w:rsidRDefault="006F7578" w:rsidP="007E5D46">
            <w:pPr>
              <w:cnfStyle w:val="000000000000" w:firstRow="0" w:lastRow="0" w:firstColumn="0" w:lastColumn="0" w:oddVBand="0" w:evenVBand="0" w:oddHBand="0" w:evenHBand="0" w:firstRowFirstColumn="0" w:firstRowLastColumn="0" w:lastRowFirstColumn="0" w:lastRowLastColumn="0"/>
              <w:rPr>
                <w:b/>
                <w:szCs w:val="20"/>
              </w:rPr>
            </w:pPr>
          </w:p>
        </w:tc>
        <w:tc>
          <w:tcPr>
            <w:tcW w:w="5322" w:type="dxa"/>
          </w:tcPr>
          <w:p w:rsidR="006F7578" w:rsidRPr="008135A4" w:rsidRDefault="006F7578"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Resultado de BITE</w:t>
            </w:r>
          </w:p>
          <w:p w:rsidR="006F7578" w:rsidRDefault="006F7578" w:rsidP="007E5D46">
            <w:pPr>
              <w:cnfStyle w:val="000000000000" w:firstRow="0" w:lastRow="0" w:firstColumn="0" w:lastColumn="0" w:oddVBand="0" w:evenVBand="0" w:oddHBand="0" w:evenHBand="0" w:firstRowFirstColumn="0" w:firstRowLastColumn="0" w:lastRowFirstColumn="0" w:lastRowLastColumn="0"/>
              <w:rPr>
                <w:szCs w:val="20"/>
              </w:rPr>
            </w:pPr>
          </w:p>
        </w:tc>
      </w:tr>
      <w:tr w:rsidR="006F7578" w:rsidRPr="004B3501" w:rsidTr="00C0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6F7578" w:rsidRDefault="006F7578" w:rsidP="007E5D46">
            <w:pPr>
              <w:rPr>
                <w:szCs w:val="20"/>
              </w:rPr>
            </w:pPr>
            <w:r>
              <w:rPr>
                <w:szCs w:val="20"/>
              </w:rPr>
              <w:t xml:space="preserve">Parámetro </w:t>
            </w:r>
            <w:r w:rsidR="00B73D75">
              <w:rPr>
                <w:szCs w:val="20"/>
              </w:rPr>
              <w:t>1</w:t>
            </w:r>
          </w:p>
        </w:tc>
        <w:tc>
          <w:tcPr>
            <w:tcW w:w="1482" w:type="dxa"/>
          </w:tcPr>
          <w:p w:rsidR="006F7578" w:rsidRDefault="00152302"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Inf</w:t>
            </w:r>
            <w:r w:rsidR="00842A8A">
              <w:rPr>
                <w:szCs w:val="20"/>
              </w:rPr>
              <w:t>or</w:t>
            </w:r>
            <w:r>
              <w:rPr>
                <w:szCs w:val="20"/>
              </w:rPr>
              <w:t>mación</w:t>
            </w:r>
          </w:p>
          <w:p w:rsidR="006F7578" w:rsidRDefault="00153086"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BITE</w:t>
            </w:r>
          </w:p>
        </w:tc>
        <w:tc>
          <w:tcPr>
            <w:tcW w:w="5322" w:type="dxa"/>
          </w:tcPr>
          <w:p w:rsidR="006F7578" w:rsidRDefault="006F7578"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Cadena de caracteres ASCII (al</w:t>
            </w:r>
            <w:r w:rsidR="00153086">
              <w:rPr>
                <w:szCs w:val="20"/>
              </w:rPr>
              <w:t>fabéticos y numé</w:t>
            </w:r>
            <w:r w:rsidR="00B73D75">
              <w:rPr>
                <w:szCs w:val="20"/>
              </w:rPr>
              <w:t>ricos) con información</w:t>
            </w:r>
            <w:r w:rsidR="00153086">
              <w:rPr>
                <w:szCs w:val="20"/>
              </w:rPr>
              <w:t xml:space="preserve"> del resultado del BITE, (útil en caso de errores)</w:t>
            </w:r>
          </w:p>
          <w:p w:rsidR="006F7578" w:rsidRPr="00153086" w:rsidRDefault="006F7578"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Longitud variable</w:t>
            </w:r>
          </w:p>
        </w:tc>
      </w:tr>
    </w:tbl>
    <w:p w:rsidR="007B520B" w:rsidRDefault="007B520B" w:rsidP="007B520B">
      <w:pPr>
        <w:ind w:left="-1134"/>
        <w:rPr>
          <w:szCs w:val="20"/>
        </w:rPr>
      </w:pPr>
    </w:p>
    <w:p w:rsidR="00153086" w:rsidRDefault="00153086" w:rsidP="007B520B">
      <w:pPr>
        <w:ind w:left="-1134"/>
        <w:rPr>
          <w:szCs w:val="20"/>
        </w:rPr>
      </w:pPr>
      <w:r>
        <w:rPr>
          <w:szCs w:val="20"/>
        </w:rPr>
        <w:t>NOTAS:</w:t>
      </w:r>
    </w:p>
    <w:p w:rsidR="00593448" w:rsidRDefault="00593448" w:rsidP="00153086">
      <w:pPr>
        <w:pStyle w:val="Prrafodelista"/>
        <w:numPr>
          <w:ilvl w:val="0"/>
          <w:numId w:val="3"/>
        </w:numPr>
        <w:rPr>
          <w:szCs w:val="20"/>
        </w:rPr>
      </w:pPr>
      <w:r>
        <w:rPr>
          <w:szCs w:val="20"/>
        </w:rPr>
        <w:t>Este mensaje es generado por el módulo “VoIP” como respuesta al comando test/BITE, procedente del sistema de supervisión RCS2010 o del módulo “Configurador”</w:t>
      </w:r>
    </w:p>
    <w:p w:rsidR="0047637A" w:rsidRDefault="00A4585C" w:rsidP="007E33E6">
      <w:pPr>
        <w:pStyle w:val="Prrafodelista"/>
        <w:numPr>
          <w:ilvl w:val="0"/>
          <w:numId w:val="3"/>
        </w:numPr>
        <w:rPr>
          <w:color w:val="000000" w:themeColor="text1"/>
          <w:szCs w:val="20"/>
        </w:rPr>
      </w:pPr>
      <w:r>
        <w:rPr>
          <w:szCs w:val="20"/>
        </w:rPr>
        <w:t>Con esta respuesta</w:t>
      </w:r>
      <w:r w:rsidR="00153086" w:rsidRPr="00153086">
        <w:rPr>
          <w:szCs w:val="20"/>
        </w:rPr>
        <w:t xml:space="preserve">, el módulo de </w:t>
      </w:r>
      <w:r w:rsidR="007E5D46">
        <w:rPr>
          <w:szCs w:val="20"/>
        </w:rPr>
        <w:t>“</w:t>
      </w:r>
      <w:r w:rsidR="00153086" w:rsidRPr="00153086">
        <w:rPr>
          <w:szCs w:val="20"/>
        </w:rPr>
        <w:t>Mantenimiento</w:t>
      </w:r>
      <w:r w:rsidR="007E5D46">
        <w:rPr>
          <w:szCs w:val="20"/>
        </w:rPr>
        <w:t>”</w:t>
      </w:r>
      <w:r w:rsidR="00153086" w:rsidRPr="00153086">
        <w:rPr>
          <w:szCs w:val="20"/>
        </w:rPr>
        <w:t xml:space="preserve"> </w:t>
      </w:r>
      <w:r w:rsidR="00BA712D">
        <w:rPr>
          <w:szCs w:val="20"/>
        </w:rPr>
        <w:t xml:space="preserve">enviará un </w:t>
      </w:r>
      <w:proofErr w:type="spellStart"/>
      <w:r w:rsidR="00BA712D">
        <w:rPr>
          <w:szCs w:val="20"/>
        </w:rPr>
        <w:t>Trap</w:t>
      </w:r>
      <w:proofErr w:type="spellEnd"/>
      <w:r w:rsidR="00BA712D">
        <w:rPr>
          <w:szCs w:val="20"/>
        </w:rPr>
        <w:t xml:space="preserve"> de</w:t>
      </w:r>
      <w:r w:rsidR="00BA712D" w:rsidRPr="00153086">
        <w:rPr>
          <w:szCs w:val="20"/>
        </w:rPr>
        <w:t>l objeto</w:t>
      </w:r>
      <w:r w:rsidR="00BA712D">
        <w:rPr>
          <w:szCs w:val="20"/>
        </w:rPr>
        <w:t xml:space="preserve"> </w:t>
      </w:r>
      <w:r w:rsidR="00BA712D" w:rsidRPr="00153086">
        <w:rPr>
          <w:szCs w:val="20"/>
        </w:rPr>
        <w:t>“</w:t>
      </w:r>
      <w:proofErr w:type="spellStart"/>
      <w:r w:rsidR="00BA712D" w:rsidRPr="00153086">
        <w:rPr>
          <w:b/>
          <w:color w:val="00B0F0"/>
          <w:szCs w:val="20"/>
        </w:rPr>
        <w:t>control</w:t>
      </w:r>
      <w:r w:rsidR="00BA712D">
        <w:rPr>
          <w:b/>
          <w:color w:val="00B0F0"/>
          <w:szCs w:val="20"/>
        </w:rPr>
        <w:t>eve</w:t>
      </w:r>
      <w:proofErr w:type="spellEnd"/>
      <w:r w:rsidR="00BA712D" w:rsidRPr="00153086">
        <w:rPr>
          <w:szCs w:val="20"/>
        </w:rPr>
        <w:t>”</w:t>
      </w:r>
      <w:r w:rsidR="00BA712D">
        <w:rPr>
          <w:szCs w:val="20"/>
        </w:rPr>
        <w:t xml:space="preserve"> al sistema RCS2010, actualizando previamente el objeto </w:t>
      </w:r>
      <w:r w:rsidR="00623462">
        <w:rPr>
          <w:szCs w:val="20"/>
        </w:rPr>
        <w:t xml:space="preserve"> </w:t>
      </w:r>
      <w:r w:rsidR="00BA712D" w:rsidRPr="00153086">
        <w:rPr>
          <w:szCs w:val="20"/>
        </w:rPr>
        <w:t>“</w:t>
      </w:r>
      <w:proofErr w:type="spellStart"/>
      <w:r w:rsidR="00BA712D" w:rsidRPr="00153086">
        <w:rPr>
          <w:b/>
          <w:color w:val="00B0F0"/>
          <w:szCs w:val="20"/>
        </w:rPr>
        <w:t>controldat</w:t>
      </w:r>
      <w:proofErr w:type="spellEnd"/>
      <w:r w:rsidR="00BA712D" w:rsidRPr="00153086">
        <w:rPr>
          <w:szCs w:val="20"/>
        </w:rPr>
        <w:t>”</w:t>
      </w:r>
      <w:r w:rsidR="00BA712D">
        <w:rPr>
          <w:szCs w:val="20"/>
        </w:rPr>
        <w:t xml:space="preserve"> </w:t>
      </w:r>
      <w:r w:rsidR="00623462">
        <w:rPr>
          <w:szCs w:val="20"/>
        </w:rPr>
        <w:t xml:space="preserve">con el </w:t>
      </w:r>
      <w:proofErr w:type="spellStart"/>
      <w:r w:rsidR="00623462">
        <w:rPr>
          <w:szCs w:val="20"/>
        </w:rPr>
        <w:t>string</w:t>
      </w:r>
      <w:proofErr w:type="spellEnd"/>
      <w:r w:rsidR="00153086" w:rsidRPr="00153086">
        <w:rPr>
          <w:szCs w:val="20"/>
        </w:rPr>
        <w:t xml:space="preserve"> “</w:t>
      </w:r>
      <w:r w:rsidR="007E33E6">
        <w:rPr>
          <w:color w:val="00B0F0"/>
          <w:szCs w:val="20"/>
        </w:rPr>
        <w:t>BITE. Resultado: %d, %s</w:t>
      </w:r>
      <w:r w:rsidR="00153086" w:rsidRPr="00153086">
        <w:rPr>
          <w:color w:val="00B0F0"/>
          <w:szCs w:val="20"/>
        </w:rPr>
        <w:t>”</w:t>
      </w:r>
      <w:r w:rsidR="007E33E6" w:rsidRPr="007E33E6">
        <w:rPr>
          <w:color w:val="000000" w:themeColor="text1"/>
          <w:szCs w:val="20"/>
        </w:rPr>
        <w:t>, siendo e</w:t>
      </w:r>
      <w:r w:rsidR="007E33E6">
        <w:rPr>
          <w:color w:val="000000" w:themeColor="text1"/>
          <w:szCs w:val="20"/>
        </w:rPr>
        <w:t>l primer campo el código de resultado, y el segundo campo la información adicional</w:t>
      </w:r>
      <w:r w:rsidR="0047637A">
        <w:rPr>
          <w:color w:val="000000" w:themeColor="text1"/>
          <w:szCs w:val="20"/>
        </w:rPr>
        <w:t>.</w:t>
      </w:r>
    </w:p>
    <w:p w:rsidR="00AB5E24" w:rsidRPr="0047637A" w:rsidRDefault="00623462" w:rsidP="0047637A">
      <w:pPr>
        <w:ind w:left="-426"/>
        <w:rPr>
          <w:color w:val="000000" w:themeColor="text1"/>
          <w:szCs w:val="20"/>
        </w:rPr>
      </w:pPr>
      <w:r w:rsidRPr="0047637A">
        <w:rPr>
          <w:color w:val="000000" w:themeColor="text1"/>
          <w:szCs w:val="20"/>
        </w:rPr>
        <w:t>RCS2010 insertará un registro en la TB de Históricos con este resultado.</w:t>
      </w:r>
    </w:p>
    <w:p w:rsidR="0047637A" w:rsidRPr="0047637A" w:rsidRDefault="0047637A" w:rsidP="0047637A">
      <w:pPr>
        <w:pStyle w:val="Prrafodelista"/>
        <w:numPr>
          <w:ilvl w:val="0"/>
          <w:numId w:val="3"/>
        </w:numPr>
        <w:rPr>
          <w:szCs w:val="20"/>
        </w:rPr>
      </w:pPr>
      <w:r>
        <w:rPr>
          <w:szCs w:val="20"/>
        </w:rPr>
        <w:t>El módulo de “Mantenimiento” reenviará esta respuesta/resultado hacia el módulo “Configurador”</w:t>
      </w:r>
    </w:p>
    <w:p w:rsidR="007E5D46" w:rsidRDefault="007E5D46" w:rsidP="007E33E6">
      <w:pPr>
        <w:pStyle w:val="Prrafodelista"/>
        <w:numPr>
          <w:ilvl w:val="0"/>
          <w:numId w:val="3"/>
        </w:numPr>
        <w:rPr>
          <w:color w:val="000000" w:themeColor="text1"/>
          <w:szCs w:val="20"/>
        </w:rPr>
      </w:pPr>
      <w:r>
        <w:rPr>
          <w:szCs w:val="20"/>
        </w:rPr>
        <w:t>El módulo de Mantenimiento NO Realizará seguimiento de la ejecución del comando de BITE (detección de time-</w:t>
      </w:r>
      <w:proofErr w:type="spellStart"/>
      <w:r>
        <w:rPr>
          <w:szCs w:val="20"/>
        </w:rPr>
        <w:t>out</w:t>
      </w:r>
      <w:proofErr w:type="spellEnd"/>
      <w:r>
        <w:rPr>
          <w:szCs w:val="20"/>
        </w:rPr>
        <w:t xml:space="preserve"> de la respuesta)</w:t>
      </w:r>
    </w:p>
    <w:p w:rsidR="00C0260C" w:rsidRDefault="00C0260C" w:rsidP="00C0260C">
      <w:pPr>
        <w:pStyle w:val="Prrafodelista"/>
        <w:ind w:left="-1134"/>
        <w:rPr>
          <w:szCs w:val="20"/>
        </w:rPr>
      </w:pPr>
    </w:p>
    <w:p w:rsidR="00C0260C" w:rsidRDefault="00C0260C" w:rsidP="00C0260C">
      <w:pPr>
        <w:ind w:left="-1134"/>
        <w:rPr>
          <w:szCs w:val="20"/>
        </w:rPr>
      </w:pPr>
    </w:p>
    <w:p w:rsidR="00C0260C" w:rsidRPr="00A4536A" w:rsidRDefault="00753855" w:rsidP="00C0260C">
      <w:pPr>
        <w:ind w:left="-1134"/>
        <w:rPr>
          <w:b/>
          <w:color w:val="C0504D" w:themeColor="accent2"/>
          <w:szCs w:val="20"/>
        </w:rPr>
      </w:pPr>
      <w:r>
        <w:rPr>
          <w:b/>
          <w:color w:val="C0504D" w:themeColor="accent2"/>
          <w:szCs w:val="20"/>
        </w:rPr>
        <w:t xml:space="preserve">‘R01’. </w:t>
      </w:r>
      <w:r w:rsidR="00C0260C">
        <w:rPr>
          <w:b/>
          <w:color w:val="C0504D" w:themeColor="accent2"/>
          <w:szCs w:val="20"/>
        </w:rPr>
        <w:t>Resultado comando Co</w:t>
      </w:r>
      <w:r w:rsidR="00E92C5D">
        <w:rPr>
          <w:b/>
          <w:color w:val="C0504D" w:themeColor="accent2"/>
          <w:szCs w:val="20"/>
        </w:rPr>
        <w:t>nmuta equipo P/R</w:t>
      </w:r>
      <w:r w:rsidR="00C0260C">
        <w:rPr>
          <w:b/>
          <w:color w:val="C0504D" w:themeColor="accent2"/>
          <w:szCs w:val="20"/>
        </w:rPr>
        <w:t>.</w:t>
      </w:r>
    </w:p>
    <w:tbl>
      <w:tblPr>
        <w:tblStyle w:val="Cuadrculamedia3-nfasis1"/>
        <w:tblW w:w="0" w:type="auto"/>
        <w:tblInd w:w="-1026" w:type="dxa"/>
        <w:tblLook w:val="04A0" w:firstRow="1" w:lastRow="0" w:firstColumn="1" w:lastColumn="0" w:noHBand="0" w:noVBand="1"/>
      </w:tblPr>
      <w:tblGrid>
        <w:gridCol w:w="2977"/>
        <w:gridCol w:w="1482"/>
        <w:gridCol w:w="5322"/>
      </w:tblGrid>
      <w:tr w:rsidR="00C0260C" w:rsidRPr="008135A4" w:rsidTr="007E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0260C" w:rsidRPr="008135A4" w:rsidRDefault="00C0260C" w:rsidP="007E5D46">
            <w:pPr>
              <w:rPr>
                <w:szCs w:val="20"/>
              </w:rPr>
            </w:pPr>
            <w:r w:rsidRPr="008135A4">
              <w:rPr>
                <w:szCs w:val="20"/>
              </w:rPr>
              <w:t>CAMPO</w:t>
            </w:r>
          </w:p>
        </w:tc>
        <w:tc>
          <w:tcPr>
            <w:tcW w:w="1482" w:type="dxa"/>
          </w:tcPr>
          <w:p w:rsidR="00C0260C" w:rsidRPr="008135A4" w:rsidRDefault="00C0260C"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C0260C" w:rsidRPr="008135A4" w:rsidRDefault="00C0260C"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C0260C" w:rsidRPr="008135A4" w:rsidRDefault="00C0260C"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C0260C"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0260C" w:rsidRDefault="00C0260C" w:rsidP="007E5D46">
            <w:pPr>
              <w:rPr>
                <w:szCs w:val="20"/>
              </w:rPr>
            </w:pPr>
            <w:r>
              <w:rPr>
                <w:szCs w:val="20"/>
              </w:rPr>
              <w:t>Origen mensaje</w:t>
            </w:r>
          </w:p>
        </w:tc>
        <w:tc>
          <w:tcPr>
            <w:tcW w:w="1482" w:type="dxa"/>
          </w:tcPr>
          <w:p w:rsidR="00C0260C" w:rsidRPr="008135A4" w:rsidRDefault="00C0260C"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22" w:type="dxa"/>
          </w:tcPr>
          <w:p w:rsidR="00C0260C" w:rsidRPr="008135A4" w:rsidRDefault="00C0260C"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C0260C" w:rsidRDefault="00C0260C" w:rsidP="007E5D46">
            <w:pPr>
              <w:cnfStyle w:val="000000100000" w:firstRow="0" w:lastRow="0" w:firstColumn="0" w:lastColumn="0" w:oddVBand="0" w:evenVBand="0" w:oddHBand="1" w:evenHBand="0" w:firstRowFirstColumn="0" w:firstRowLastColumn="0" w:lastRowFirstColumn="0" w:lastRowLastColumn="0"/>
              <w:rPr>
                <w:szCs w:val="20"/>
              </w:rPr>
            </w:pPr>
          </w:p>
        </w:tc>
      </w:tr>
      <w:tr w:rsidR="00C0260C" w:rsidTr="007E5D46">
        <w:tc>
          <w:tcPr>
            <w:cnfStyle w:val="001000000000" w:firstRow="0" w:lastRow="0" w:firstColumn="1" w:lastColumn="0" w:oddVBand="0" w:evenVBand="0" w:oddHBand="0" w:evenHBand="0" w:firstRowFirstColumn="0" w:firstRowLastColumn="0" w:lastRowFirstColumn="0" w:lastRowLastColumn="0"/>
            <w:tcW w:w="2977" w:type="dxa"/>
          </w:tcPr>
          <w:p w:rsidR="00C0260C" w:rsidRDefault="00C0260C" w:rsidP="007E5D46">
            <w:pPr>
              <w:rPr>
                <w:szCs w:val="20"/>
              </w:rPr>
            </w:pPr>
            <w:r>
              <w:rPr>
                <w:szCs w:val="20"/>
              </w:rPr>
              <w:t>Código mensaje</w:t>
            </w:r>
          </w:p>
        </w:tc>
        <w:tc>
          <w:tcPr>
            <w:tcW w:w="1482" w:type="dxa"/>
          </w:tcPr>
          <w:p w:rsidR="00C0260C" w:rsidRDefault="00C0260C"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“R</w:t>
            </w:r>
            <w:r w:rsidRPr="008135A4">
              <w:rPr>
                <w:b/>
                <w:szCs w:val="20"/>
              </w:rPr>
              <w:t>0</w:t>
            </w:r>
            <w:r w:rsidR="00ED7CFE">
              <w:rPr>
                <w:b/>
                <w:szCs w:val="20"/>
              </w:rPr>
              <w:t>1</w:t>
            </w:r>
            <w:r>
              <w:rPr>
                <w:b/>
                <w:szCs w:val="20"/>
              </w:rPr>
              <w:t>”</w:t>
            </w:r>
          </w:p>
          <w:p w:rsidR="00C0260C" w:rsidRPr="008135A4" w:rsidRDefault="00C0260C" w:rsidP="007E5D46">
            <w:pPr>
              <w:cnfStyle w:val="000000000000" w:firstRow="0" w:lastRow="0" w:firstColumn="0" w:lastColumn="0" w:oddVBand="0" w:evenVBand="0" w:oddHBand="0" w:evenHBand="0" w:firstRowFirstColumn="0" w:firstRowLastColumn="0" w:lastRowFirstColumn="0" w:lastRowLastColumn="0"/>
              <w:rPr>
                <w:b/>
                <w:szCs w:val="20"/>
              </w:rPr>
            </w:pPr>
          </w:p>
        </w:tc>
        <w:tc>
          <w:tcPr>
            <w:tcW w:w="5322" w:type="dxa"/>
          </w:tcPr>
          <w:p w:rsidR="00C0260C" w:rsidRPr="008135A4" w:rsidRDefault="00ED7CFE"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Resultado de conmutación</w:t>
            </w:r>
            <w:r w:rsidR="00E92C5D">
              <w:rPr>
                <w:b/>
                <w:szCs w:val="20"/>
              </w:rPr>
              <w:t xml:space="preserve"> equipo P/R</w:t>
            </w:r>
          </w:p>
          <w:p w:rsidR="00C0260C" w:rsidRDefault="00C0260C" w:rsidP="007E5D46">
            <w:pPr>
              <w:cnfStyle w:val="000000000000" w:firstRow="0" w:lastRow="0" w:firstColumn="0" w:lastColumn="0" w:oddVBand="0" w:evenVBand="0" w:oddHBand="0" w:evenHBand="0" w:firstRowFirstColumn="0" w:firstRowLastColumn="0" w:lastRowFirstColumn="0" w:lastRowLastColumn="0"/>
              <w:rPr>
                <w:szCs w:val="20"/>
              </w:rPr>
            </w:pPr>
          </w:p>
        </w:tc>
      </w:tr>
      <w:tr w:rsidR="00C0260C"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C0260C" w:rsidRDefault="00C0260C" w:rsidP="007E5D46">
            <w:pPr>
              <w:rPr>
                <w:szCs w:val="20"/>
              </w:rPr>
            </w:pPr>
            <w:r>
              <w:rPr>
                <w:szCs w:val="20"/>
              </w:rPr>
              <w:t>Parámetro 1</w:t>
            </w:r>
          </w:p>
        </w:tc>
        <w:tc>
          <w:tcPr>
            <w:tcW w:w="1482" w:type="dxa"/>
          </w:tcPr>
          <w:p w:rsidR="00C0260C" w:rsidRDefault="00C0260C"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Código resultado </w:t>
            </w:r>
            <w:r w:rsidR="00152302">
              <w:rPr>
                <w:szCs w:val="20"/>
              </w:rPr>
              <w:t>Conmuta</w:t>
            </w:r>
          </w:p>
        </w:tc>
        <w:tc>
          <w:tcPr>
            <w:tcW w:w="5322" w:type="dxa"/>
          </w:tcPr>
          <w:p w:rsidR="00C0260C" w:rsidRDefault="00C0260C"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w:t>
            </w:r>
            <w:r w:rsidR="00152302">
              <w:rPr>
                <w:szCs w:val="20"/>
              </w:rPr>
              <w:t>que indica el resultado de la Conmutación P/R</w:t>
            </w:r>
            <w:r>
              <w:rPr>
                <w:szCs w:val="20"/>
              </w:rPr>
              <w:t>, con las opciones</w:t>
            </w:r>
          </w:p>
          <w:p w:rsidR="00C0260C" w:rsidRDefault="00C0260C"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0</w:t>
            </w:r>
            <w:r>
              <w:rPr>
                <w:szCs w:val="20"/>
              </w:rPr>
              <w:t>" No Inicializado;</w:t>
            </w:r>
          </w:p>
          <w:p w:rsidR="00C0260C" w:rsidRDefault="00C0260C"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1</w:t>
            </w:r>
            <w:r>
              <w:rPr>
                <w:szCs w:val="20"/>
              </w:rPr>
              <w:t>" OK;</w:t>
            </w:r>
          </w:p>
          <w:p w:rsidR="00C0260C" w:rsidRDefault="00C0260C" w:rsidP="007E5D46">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2</w:t>
            </w:r>
            <w:r w:rsidRPr="008135A4">
              <w:rPr>
                <w:szCs w:val="20"/>
              </w:rPr>
              <w:t>" Errores</w:t>
            </w:r>
          </w:p>
        </w:tc>
      </w:tr>
      <w:tr w:rsidR="00C0260C" w:rsidRPr="004B3501" w:rsidTr="007E5D46">
        <w:tc>
          <w:tcPr>
            <w:cnfStyle w:val="001000000000" w:firstRow="0" w:lastRow="0" w:firstColumn="1" w:lastColumn="0" w:oddVBand="0" w:evenVBand="0" w:oddHBand="0" w:evenHBand="0" w:firstRowFirstColumn="0" w:firstRowLastColumn="0" w:lastRowFirstColumn="0" w:lastRowLastColumn="0"/>
            <w:tcW w:w="2977" w:type="dxa"/>
          </w:tcPr>
          <w:p w:rsidR="00C0260C" w:rsidRDefault="00C0260C" w:rsidP="007E5D46">
            <w:pPr>
              <w:rPr>
                <w:szCs w:val="20"/>
              </w:rPr>
            </w:pPr>
            <w:r>
              <w:rPr>
                <w:szCs w:val="20"/>
              </w:rPr>
              <w:t>Parámetro 2</w:t>
            </w:r>
          </w:p>
        </w:tc>
        <w:tc>
          <w:tcPr>
            <w:tcW w:w="1482" w:type="dxa"/>
          </w:tcPr>
          <w:p w:rsidR="00C0260C" w:rsidRDefault="00152302"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Información</w:t>
            </w:r>
          </w:p>
          <w:p w:rsidR="00C0260C" w:rsidRDefault="00152302"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Conmuta</w:t>
            </w:r>
          </w:p>
        </w:tc>
        <w:tc>
          <w:tcPr>
            <w:tcW w:w="5322" w:type="dxa"/>
          </w:tcPr>
          <w:p w:rsidR="00C0260C" w:rsidRDefault="00C0260C"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información adicional del resultado de</w:t>
            </w:r>
            <w:r w:rsidR="00152302">
              <w:rPr>
                <w:szCs w:val="20"/>
              </w:rPr>
              <w:t xml:space="preserve"> </w:t>
            </w:r>
            <w:r>
              <w:rPr>
                <w:szCs w:val="20"/>
              </w:rPr>
              <w:t>l</w:t>
            </w:r>
            <w:r w:rsidR="00152302">
              <w:rPr>
                <w:szCs w:val="20"/>
              </w:rPr>
              <w:t>a Conmutación P/R</w:t>
            </w:r>
            <w:r>
              <w:rPr>
                <w:szCs w:val="20"/>
              </w:rPr>
              <w:t>, (útil en caso de errores)</w:t>
            </w:r>
          </w:p>
          <w:p w:rsidR="00C0260C" w:rsidRPr="00153086" w:rsidRDefault="00C0260C"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Longitud variable</w:t>
            </w:r>
          </w:p>
        </w:tc>
      </w:tr>
    </w:tbl>
    <w:p w:rsidR="00152302" w:rsidRDefault="00152302" w:rsidP="00152302">
      <w:pPr>
        <w:ind w:left="-1134"/>
        <w:rPr>
          <w:szCs w:val="20"/>
        </w:rPr>
      </w:pPr>
    </w:p>
    <w:p w:rsidR="00152302" w:rsidRDefault="00152302" w:rsidP="00152302">
      <w:pPr>
        <w:ind w:left="-1134"/>
        <w:rPr>
          <w:szCs w:val="20"/>
        </w:rPr>
      </w:pPr>
      <w:r>
        <w:rPr>
          <w:szCs w:val="20"/>
        </w:rPr>
        <w:t>NOTAS:</w:t>
      </w:r>
    </w:p>
    <w:p w:rsidR="00100B09" w:rsidRPr="00100B09" w:rsidRDefault="00100B09" w:rsidP="00100B09">
      <w:pPr>
        <w:pStyle w:val="Prrafodelista"/>
        <w:numPr>
          <w:ilvl w:val="0"/>
          <w:numId w:val="3"/>
        </w:numPr>
        <w:rPr>
          <w:szCs w:val="20"/>
        </w:rPr>
      </w:pPr>
      <w:r>
        <w:rPr>
          <w:szCs w:val="20"/>
        </w:rPr>
        <w:t>Este mensaje es generado por el módulo “VoIP” como respuesta al comando “conmuta”, procedente del sistema de supervisión RCS2010.</w:t>
      </w:r>
    </w:p>
    <w:p w:rsidR="0047637A" w:rsidRDefault="0047637A" w:rsidP="00152302">
      <w:pPr>
        <w:pStyle w:val="Prrafodelista"/>
        <w:numPr>
          <w:ilvl w:val="0"/>
          <w:numId w:val="3"/>
        </w:numPr>
        <w:rPr>
          <w:color w:val="000000" w:themeColor="text1"/>
          <w:szCs w:val="20"/>
        </w:rPr>
      </w:pPr>
      <w:r>
        <w:rPr>
          <w:szCs w:val="20"/>
        </w:rPr>
        <w:t>Con esta respuesta</w:t>
      </w:r>
      <w:r w:rsidR="00152302" w:rsidRPr="00153086">
        <w:rPr>
          <w:szCs w:val="20"/>
        </w:rPr>
        <w:t xml:space="preserve">, el módulo de </w:t>
      </w:r>
      <w:r w:rsidR="00100B09">
        <w:rPr>
          <w:szCs w:val="20"/>
        </w:rPr>
        <w:t>“</w:t>
      </w:r>
      <w:r w:rsidR="00152302" w:rsidRPr="00153086">
        <w:rPr>
          <w:szCs w:val="20"/>
        </w:rPr>
        <w:t>Mantenimiento</w:t>
      </w:r>
      <w:r w:rsidR="00100B09">
        <w:rPr>
          <w:szCs w:val="20"/>
        </w:rPr>
        <w:t>”</w:t>
      </w:r>
      <w:r w:rsidR="00152302" w:rsidRPr="00153086">
        <w:rPr>
          <w:szCs w:val="20"/>
        </w:rPr>
        <w:t xml:space="preserve"> </w:t>
      </w:r>
      <w:r w:rsidR="00623462">
        <w:rPr>
          <w:szCs w:val="20"/>
        </w:rPr>
        <w:t xml:space="preserve">enviará un </w:t>
      </w:r>
      <w:proofErr w:type="spellStart"/>
      <w:r w:rsidR="00623462">
        <w:rPr>
          <w:szCs w:val="20"/>
        </w:rPr>
        <w:t>Trap</w:t>
      </w:r>
      <w:proofErr w:type="spellEnd"/>
      <w:r w:rsidR="00623462">
        <w:rPr>
          <w:szCs w:val="20"/>
        </w:rPr>
        <w:t xml:space="preserve"> de</w:t>
      </w:r>
      <w:r w:rsidR="00152302" w:rsidRPr="00153086">
        <w:rPr>
          <w:szCs w:val="20"/>
        </w:rPr>
        <w:t>l objeto “</w:t>
      </w:r>
      <w:proofErr w:type="spellStart"/>
      <w:r w:rsidR="00152302" w:rsidRPr="00153086">
        <w:rPr>
          <w:b/>
          <w:color w:val="00B0F0"/>
          <w:szCs w:val="20"/>
        </w:rPr>
        <w:t>control</w:t>
      </w:r>
      <w:r>
        <w:rPr>
          <w:b/>
          <w:color w:val="00B0F0"/>
          <w:szCs w:val="20"/>
        </w:rPr>
        <w:t>eve</w:t>
      </w:r>
      <w:proofErr w:type="spellEnd"/>
      <w:r w:rsidR="00152302" w:rsidRPr="00153086">
        <w:rPr>
          <w:szCs w:val="20"/>
        </w:rPr>
        <w:t>”´</w:t>
      </w:r>
      <w:r w:rsidR="00100B09">
        <w:rPr>
          <w:szCs w:val="20"/>
        </w:rPr>
        <w:t>a</w:t>
      </w:r>
      <w:r w:rsidR="00152302">
        <w:rPr>
          <w:szCs w:val="20"/>
        </w:rPr>
        <w:t>l</w:t>
      </w:r>
      <w:r w:rsidR="00100B09">
        <w:rPr>
          <w:szCs w:val="20"/>
        </w:rPr>
        <w:t xml:space="preserve"> sistema</w:t>
      </w:r>
      <w:r w:rsidR="00152302">
        <w:rPr>
          <w:szCs w:val="20"/>
        </w:rPr>
        <w:t xml:space="preserve"> RCS2010</w:t>
      </w:r>
      <w:r w:rsidR="00623462">
        <w:rPr>
          <w:szCs w:val="20"/>
        </w:rPr>
        <w:t xml:space="preserve">, </w:t>
      </w:r>
      <w:r>
        <w:rPr>
          <w:szCs w:val="20"/>
        </w:rPr>
        <w:t xml:space="preserve">actualizando previamente el objeto  </w:t>
      </w:r>
      <w:r w:rsidRPr="00153086">
        <w:rPr>
          <w:szCs w:val="20"/>
        </w:rPr>
        <w:t>“</w:t>
      </w:r>
      <w:proofErr w:type="spellStart"/>
      <w:r w:rsidRPr="00153086">
        <w:rPr>
          <w:b/>
          <w:color w:val="00B0F0"/>
          <w:szCs w:val="20"/>
        </w:rPr>
        <w:t>controldat</w:t>
      </w:r>
      <w:proofErr w:type="spellEnd"/>
      <w:r w:rsidRPr="00153086">
        <w:rPr>
          <w:szCs w:val="20"/>
        </w:rPr>
        <w:t>”</w:t>
      </w:r>
      <w:r>
        <w:rPr>
          <w:szCs w:val="20"/>
        </w:rPr>
        <w:t xml:space="preserve"> </w:t>
      </w:r>
      <w:r w:rsidR="00623462">
        <w:rPr>
          <w:szCs w:val="20"/>
        </w:rPr>
        <w:t xml:space="preserve">con el </w:t>
      </w:r>
      <w:proofErr w:type="spellStart"/>
      <w:r w:rsidR="00623462">
        <w:rPr>
          <w:szCs w:val="20"/>
        </w:rPr>
        <w:t>string</w:t>
      </w:r>
      <w:proofErr w:type="spellEnd"/>
      <w:r w:rsidR="00152302" w:rsidRPr="00153086">
        <w:rPr>
          <w:szCs w:val="20"/>
        </w:rPr>
        <w:t xml:space="preserve"> “</w:t>
      </w:r>
      <w:r w:rsidR="00623462">
        <w:rPr>
          <w:color w:val="00B0F0"/>
          <w:szCs w:val="20"/>
        </w:rPr>
        <w:t>CONMUTACION</w:t>
      </w:r>
      <w:r w:rsidR="00152302">
        <w:rPr>
          <w:color w:val="00B0F0"/>
          <w:szCs w:val="20"/>
        </w:rPr>
        <w:t>. Resultado: %d, %s</w:t>
      </w:r>
      <w:r w:rsidR="00152302" w:rsidRPr="00153086">
        <w:rPr>
          <w:color w:val="00B0F0"/>
          <w:szCs w:val="20"/>
        </w:rPr>
        <w:t>”</w:t>
      </w:r>
      <w:r w:rsidR="00152302" w:rsidRPr="007E33E6">
        <w:rPr>
          <w:color w:val="000000" w:themeColor="text1"/>
          <w:szCs w:val="20"/>
        </w:rPr>
        <w:t>, siendo e</w:t>
      </w:r>
      <w:r w:rsidR="00152302">
        <w:rPr>
          <w:color w:val="000000" w:themeColor="text1"/>
          <w:szCs w:val="20"/>
        </w:rPr>
        <w:t>l primer campo el código de resultado, y el segundo campo la información adicional</w:t>
      </w:r>
      <w:r>
        <w:rPr>
          <w:color w:val="000000" w:themeColor="text1"/>
          <w:szCs w:val="20"/>
        </w:rPr>
        <w:t>.</w:t>
      </w:r>
    </w:p>
    <w:p w:rsidR="00152302" w:rsidRPr="0047637A" w:rsidRDefault="00623462" w:rsidP="0047637A">
      <w:pPr>
        <w:ind w:left="-426"/>
        <w:rPr>
          <w:color w:val="000000" w:themeColor="text1"/>
          <w:szCs w:val="20"/>
        </w:rPr>
      </w:pPr>
      <w:r w:rsidRPr="0047637A">
        <w:rPr>
          <w:color w:val="000000" w:themeColor="text1"/>
          <w:szCs w:val="20"/>
        </w:rPr>
        <w:t>RCS2010 insertará un registro en la TB de Históricos con este resultado.</w:t>
      </w:r>
    </w:p>
    <w:p w:rsidR="00410C7C" w:rsidRPr="00410C7C" w:rsidRDefault="00523B08" w:rsidP="00410C7C">
      <w:pPr>
        <w:pStyle w:val="Prrafodelista"/>
        <w:numPr>
          <w:ilvl w:val="0"/>
          <w:numId w:val="3"/>
        </w:numPr>
        <w:rPr>
          <w:szCs w:val="20"/>
        </w:rPr>
      </w:pPr>
      <w:r>
        <w:rPr>
          <w:szCs w:val="20"/>
        </w:rPr>
        <w:t>El módulo de Mantenimiento NO Realizará seguimiento de la ejecución del comando de Conmutación P/R (detección de time-</w:t>
      </w:r>
      <w:proofErr w:type="spellStart"/>
      <w:r>
        <w:rPr>
          <w:szCs w:val="20"/>
        </w:rPr>
        <w:t>out</w:t>
      </w:r>
      <w:proofErr w:type="spellEnd"/>
      <w:r>
        <w:rPr>
          <w:szCs w:val="20"/>
        </w:rPr>
        <w:t xml:space="preserve"> de la respuesta).</w:t>
      </w:r>
    </w:p>
    <w:p w:rsidR="00410C7C" w:rsidRDefault="00410C7C" w:rsidP="00410C7C">
      <w:pPr>
        <w:ind w:left="-1134"/>
        <w:rPr>
          <w:szCs w:val="20"/>
        </w:rPr>
      </w:pPr>
    </w:p>
    <w:p w:rsidR="00410C7C" w:rsidRDefault="00410C7C" w:rsidP="00410C7C">
      <w:pPr>
        <w:ind w:left="-1134"/>
        <w:rPr>
          <w:szCs w:val="20"/>
        </w:rPr>
      </w:pPr>
    </w:p>
    <w:p w:rsidR="00410C7C" w:rsidRPr="00A4536A" w:rsidRDefault="00753855" w:rsidP="00410C7C">
      <w:pPr>
        <w:ind w:left="-1134"/>
        <w:rPr>
          <w:b/>
          <w:color w:val="C0504D" w:themeColor="accent2"/>
          <w:szCs w:val="20"/>
        </w:rPr>
      </w:pPr>
      <w:r>
        <w:rPr>
          <w:b/>
          <w:color w:val="C0504D" w:themeColor="accent2"/>
          <w:szCs w:val="20"/>
        </w:rPr>
        <w:t xml:space="preserve">‘R02’. </w:t>
      </w:r>
      <w:r w:rsidR="00410C7C">
        <w:rPr>
          <w:b/>
          <w:color w:val="C0504D" w:themeColor="accent2"/>
          <w:szCs w:val="20"/>
        </w:rPr>
        <w:t>Resultado comando Selección Bucle.</w:t>
      </w:r>
    </w:p>
    <w:tbl>
      <w:tblPr>
        <w:tblStyle w:val="Cuadrculamedia3-nfasis1"/>
        <w:tblW w:w="0" w:type="auto"/>
        <w:tblInd w:w="-1026" w:type="dxa"/>
        <w:tblLook w:val="04A0" w:firstRow="1" w:lastRow="0" w:firstColumn="1" w:lastColumn="0" w:noHBand="0" w:noVBand="1"/>
      </w:tblPr>
      <w:tblGrid>
        <w:gridCol w:w="2977"/>
        <w:gridCol w:w="1482"/>
        <w:gridCol w:w="5322"/>
      </w:tblGrid>
      <w:tr w:rsidR="00410C7C" w:rsidRPr="008135A4" w:rsidTr="00410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410C7C" w:rsidRPr="008135A4" w:rsidRDefault="00410C7C" w:rsidP="00410C7C">
            <w:pPr>
              <w:rPr>
                <w:szCs w:val="20"/>
              </w:rPr>
            </w:pPr>
            <w:r w:rsidRPr="008135A4">
              <w:rPr>
                <w:szCs w:val="20"/>
              </w:rPr>
              <w:t>CAMPO</w:t>
            </w:r>
          </w:p>
        </w:tc>
        <w:tc>
          <w:tcPr>
            <w:tcW w:w="1482" w:type="dxa"/>
          </w:tcPr>
          <w:p w:rsidR="00410C7C" w:rsidRPr="008135A4" w:rsidRDefault="00410C7C"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410C7C" w:rsidRPr="008135A4" w:rsidRDefault="00410C7C"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410C7C" w:rsidRPr="008135A4" w:rsidRDefault="00410C7C"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410C7C" w:rsidTr="0041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410C7C" w:rsidRDefault="00410C7C" w:rsidP="00410C7C">
            <w:pPr>
              <w:rPr>
                <w:szCs w:val="20"/>
              </w:rPr>
            </w:pPr>
            <w:r>
              <w:rPr>
                <w:szCs w:val="20"/>
              </w:rPr>
              <w:t>Origen mensaje</w:t>
            </w:r>
          </w:p>
        </w:tc>
        <w:tc>
          <w:tcPr>
            <w:tcW w:w="1482" w:type="dxa"/>
          </w:tcPr>
          <w:p w:rsidR="00410C7C" w:rsidRPr="008135A4" w:rsidRDefault="00410C7C" w:rsidP="00410C7C">
            <w:pPr>
              <w:cnfStyle w:val="000000100000" w:firstRow="0" w:lastRow="0" w:firstColumn="0" w:lastColumn="0" w:oddVBand="0" w:evenVBand="0" w:oddHBand="1" w:evenHBand="0" w:firstRowFirstColumn="0" w:firstRowLastColumn="0" w:lastRowFirstColumn="0" w:lastRowLastColumn="0"/>
              <w:rPr>
                <w:b/>
                <w:szCs w:val="20"/>
              </w:rPr>
            </w:pPr>
            <w:r>
              <w:rPr>
                <w:b/>
                <w:szCs w:val="20"/>
              </w:rPr>
              <w:t>“V”</w:t>
            </w:r>
          </w:p>
        </w:tc>
        <w:tc>
          <w:tcPr>
            <w:tcW w:w="5322" w:type="dxa"/>
          </w:tcPr>
          <w:p w:rsidR="00410C7C" w:rsidRPr="008135A4" w:rsidRDefault="00410C7C" w:rsidP="00410C7C">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Módulo VoIP</w:t>
            </w:r>
            <w:r w:rsidR="00970164">
              <w:rPr>
                <w:szCs w:val="20"/>
              </w:rPr>
              <w:t>/Núcleo</w:t>
            </w:r>
          </w:p>
          <w:p w:rsidR="00410C7C" w:rsidRDefault="00410C7C" w:rsidP="00410C7C">
            <w:pPr>
              <w:cnfStyle w:val="000000100000" w:firstRow="0" w:lastRow="0" w:firstColumn="0" w:lastColumn="0" w:oddVBand="0" w:evenVBand="0" w:oddHBand="1" w:evenHBand="0" w:firstRowFirstColumn="0" w:firstRowLastColumn="0" w:lastRowFirstColumn="0" w:lastRowLastColumn="0"/>
              <w:rPr>
                <w:szCs w:val="20"/>
              </w:rPr>
            </w:pPr>
          </w:p>
        </w:tc>
      </w:tr>
      <w:tr w:rsidR="00410C7C" w:rsidTr="00410C7C">
        <w:tc>
          <w:tcPr>
            <w:cnfStyle w:val="001000000000" w:firstRow="0" w:lastRow="0" w:firstColumn="1" w:lastColumn="0" w:oddVBand="0" w:evenVBand="0" w:oddHBand="0" w:evenHBand="0" w:firstRowFirstColumn="0" w:firstRowLastColumn="0" w:lastRowFirstColumn="0" w:lastRowLastColumn="0"/>
            <w:tcW w:w="2977" w:type="dxa"/>
          </w:tcPr>
          <w:p w:rsidR="00410C7C" w:rsidRDefault="00410C7C" w:rsidP="00410C7C">
            <w:pPr>
              <w:rPr>
                <w:szCs w:val="20"/>
              </w:rPr>
            </w:pPr>
            <w:r>
              <w:rPr>
                <w:szCs w:val="20"/>
              </w:rPr>
              <w:t>Código mensaje</w:t>
            </w:r>
          </w:p>
        </w:tc>
        <w:tc>
          <w:tcPr>
            <w:tcW w:w="1482" w:type="dxa"/>
          </w:tcPr>
          <w:p w:rsidR="00410C7C" w:rsidRDefault="00410C7C" w:rsidP="00410C7C">
            <w:pPr>
              <w:cnfStyle w:val="000000000000" w:firstRow="0" w:lastRow="0" w:firstColumn="0" w:lastColumn="0" w:oddVBand="0" w:evenVBand="0" w:oddHBand="0" w:evenHBand="0" w:firstRowFirstColumn="0" w:firstRowLastColumn="0" w:lastRowFirstColumn="0" w:lastRowLastColumn="0"/>
              <w:rPr>
                <w:b/>
                <w:szCs w:val="20"/>
              </w:rPr>
            </w:pPr>
            <w:r>
              <w:rPr>
                <w:b/>
                <w:szCs w:val="20"/>
              </w:rPr>
              <w:t>“R</w:t>
            </w:r>
            <w:r w:rsidRPr="008135A4">
              <w:rPr>
                <w:b/>
                <w:szCs w:val="20"/>
              </w:rPr>
              <w:t>0</w:t>
            </w:r>
            <w:r>
              <w:rPr>
                <w:b/>
                <w:szCs w:val="20"/>
              </w:rPr>
              <w:t>2”</w:t>
            </w:r>
          </w:p>
          <w:p w:rsidR="00410C7C" w:rsidRPr="008135A4" w:rsidRDefault="00410C7C" w:rsidP="00410C7C">
            <w:pPr>
              <w:cnfStyle w:val="000000000000" w:firstRow="0" w:lastRow="0" w:firstColumn="0" w:lastColumn="0" w:oddVBand="0" w:evenVBand="0" w:oddHBand="0" w:evenHBand="0" w:firstRowFirstColumn="0" w:firstRowLastColumn="0" w:lastRowFirstColumn="0" w:lastRowLastColumn="0"/>
              <w:rPr>
                <w:b/>
                <w:szCs w:val="20"/>
              </w:rPr>
            </w:pPr>
          </w:p>
        </w:tc>
        <w:tc>
          <w:tcPr>
            <w:tcW w:w="5322" w:type="dxa"/>
          </w:tcPr>
          <w:p w:rsidR="00410C7C" w:rsidRPr="008135A4" w:rsidRDefault="00410C7C" w:rsidP="00410C7C">
            <w:pPr>
              <w:cnfStyle w:val="000000000000" w:firstRow="0" w:lastRow="0" w:firstColumn="0" w:lastColumn="0" w:oddVBand="0" w:evenVBand="0" w:oddHBand="0" w:evenHBand="0" w:firstRowFirstColumn="0" w:firstRowLastColumn="0" w:lastRowFirstColumn="0" w:lastRowLastColumn="0"/>
              <w:rPr>
                <w:b/>
                <w:szCs w:val="20"/>
              </w:rPr>
            </w:pPr>
            <w:r>
              <w:rPr>
                <w:b/>
                <w:szCs w:val="20"/>
              </w:rPr>
              <w:lastRenderedPageBreak/>
              <w:t>Resultado Selección Bucle en Interfaz</w:t>
            </w:r>
          </w:p>
          <w:p w:rsidR="00410C7C" w:rsidRDefault="00410C7C" w:rsidP="00410C7C">
            <w:pPr>
              <w:cnfStyle w:val="000000000000" w:firstRow="0" w:lastRow="0" w:firstColumn="0" w:lastColumn="0" w:oddVBand="0" w:evenVBand="0" w:oddHBand="0" w:evenHBand="0" w:firstRowFirstColumn="0" w:firstRowLastColumn="0" w:lastRowFirstColumn="0" w:lastRowLastColumn="0"/>
              <w:rPr>
                <w:szCs w:val="20"/>
              </w:rPr>
            </w:pPr>
          </w:p>
        </w:tc>
      </w:tr>
      <w:tr w:rsidR="001403A8" w:rsidTr="0041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1403A8" w:rsidRDefault="001403A8" w:rsidP="00410C7C">
            <w:pPr>
              <w:rPr>
                <w:szCs w:val="20"/>
              </w:rPr>
            </w:pPr>
            <w:r>
              <w:rPr>
                <w:szCs w:val="20"/>
              </w:rPr>
              <w:lastRenderedPageBreak/>
              <w:t>Parámetro 1</w:t>
            </w:r>
          </w:p>
        </w:tc>
        <w:tc>
          <w:tcPr>
            <w:tcW w:w="1482" w:type="dxa"/>
          </w:tcPr>
          <w:p w:rsidR="001403A8" w:rsidRDefault="001403A8" w:rsidP="004D0B1C">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22" w:type="dxa"/>
          </w:tcPr>
          <w:p w:rsidR="001403A8" w:rsidRDefault="001403A8" w:rsidP="004D0B1C">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410C7C" w:rsidRPr="004B3501" w:rsidTr="00410C7C">
        <w:tc>
          <w:tcPr>
            <w:cnfStyle w:val="001000000000" w:firstRow="0" w:lastRow="0" w:firstColumn="1" w:lastColumn="0" w:oddVBand="0" w:evenVBand="0" w:oddHBand="0" w:evenHBand="0" w:firstRowFirstColumn="0" w:firstRowLastColumn="0" w:lastRowFirstColumn="0" w:lastRowLastColumn="0"/>
            <w:tcW w:w="2977" w:type="dxa"/>
          </w:tcPr>
          <w:p w:rsidR="00410C7C" w:rsidRDefault="00410C7C" w:rsidP="00410C7C">
            <w:pPr>
              <w:rPr>
                <w:szCs w:val="20"/>
              </w:rPr>
            </w:pPr>
            <w:r>
              <w:rPr>
                <w:szCs w:val="20"/>
              </w:rPr>
              <w:t xml:space="preserve">Parámetro </w:t>
            </w:r>
            <w:r w:rsidR="00D96453">
              <w:rPr>
                <w:szCs w:val="20"/>
              </w:rPr>
              <w:t>2</w:t>
            </w:r>
          </w:p>
        </w:tc>
        <w:tc>
          <w:tcPr>
            <w:tcW w:w="1482" w:type="dxa"/>
          </w:tcPr>
          <w:p w:rsidR="00410C7C" w:rsidRDefault="001403A8" w:rsidP="00410C7C">
            <w:pPr>
              <w:cnfStyle w:val="000000000000" w:firstRow="0" w:lastRow="0" w:firstColumn="0" w:lastColumn="0" w:oddVBand="0" w:evenVBand="0" w:oddHBand="0" w:evenHBand="0" w:firstRowFirstColumn="0" w:firstRowLastColumn="0" w:lastRowFirstColumn="0" w:lastRowLastColumn="0"/>
              <w:rPr>
                <w:szCs w:val="20"/>
              </w:rPr>
            </w:pPr>
            <w:r>
              <w:rPr>
                <w:szCs w:val="20"/>
              </w:rPr>
              <w:t>Texto Resultado de Bucle</w:t>
            </w:r>
          </w:p>
        </w:tc>
        <w:tc>
          <w:tcPr>
            <w:tcW w:w="5322" w:type="dxa"/>
          </w:tcPr>
          <w:p w:rsidR="00410C7C" w:rsidRDefault="00410C7C" w:rsidP="00410C7C">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w:t>
            </w:r>
            <w:r w:rsidR="00381940">
              <w:rPr>
                <w:szCs w:val="20"/>
              </w:rPr>
              <w:t xml:space="preserve"> y CR/LF</w:t>
            </w:r>
            <w:r>
              <w:rPr>
                <w:szCs w:val="20"/>
              </w:rPr>
              <w:t xml:space="preserve">) con </w:t>
            </w:r>
            <w:r w:rsidR="001403A8">
              <w:rPr>
                <w:szCs w:val="20"/>
              </w:rPr>
              <w:t>la información de resultado del Bucle</w:t>
            </w:r>
            <w:r w:rsidR="00381940">
              <w:rPr>
                <w:szCs w:val="20"/>
              </w:rPr>
              <w:t xml:space="preserve">. </w:t>
            </w:r>
            <w:r w:rsidR="00381940" w:rsidRPr="005C5B20">
              <w:rPr>
                <w:b/>
                <w:szCs w:val="20"/>
              </w:rPr>
              <w:t>NO incluir</w:t>
            </w:r>
            <w:r w:rsidR="00AD2D34" w:rsidRPr="005C5B20">
              <w:rPr>
                <w:b/>
                <w:szCs w:val="20"/>
              </w:rPr>
              <w:t xml:space="preserve"> carácter</w:t>
            </w:r>
            <w:r w:rsidR="00381940" w:rsidRPr="005C5B20">
              <w:rPr>
                <w:b/>
                <w:szCs w:val="20"/>
              </w:rPr>
              <w:t xml:space="preserve"> ‘,’</w:t>
            </w:r>
          </w:p>
          <w:p w:rsidR="00410C7C" w:rsidRPr="00153086" w:rsidRDefault="00410C7C" w:rsidP="00410C7C">
            <w:pPr>
              <w:cnfStyle w:val="000000000000" w:firstRow="0" w:lastRow="0" w:firstColumn="0" w:lastColumn="0" w:oddVBand="0" w:evenVBand="0" w:oddHBand="0" w:evenHBand="0" w:firstRowFirstColumn="0" w:firstRowLastColumn="0" w:lastRowFirstColumn="0" w:lastRowLastColumn="0"/>
              <w:rPr>
                <w:szCs w:val="20"/>
              </w:rPr>
            </w:pPr>
            <w:r>
              <w:rPr>
                <w:szCs w:val="20"/>
              </w:rPr>
              <w:t>Longitud variable</w:t>
            </w:r>
            <w:r w:rsidR="00381940">
              <w:rPr>
                <w:szCs w:val="20"/>
              </w:rPr>
              <w:t xml:space="preserve">, </w:t>
            </w:r>
            <w:r w:rsidR="00381940" w:rsidRPr="00381940">
              <w:rPr>
                <w:b/>
                <w:szCs w:val="20"/>
              </w:rPr>
              <w:t>M</w:t>
            </w:r>
            <w:r w:rsidR="00381940">
              <w:rPr>
                <w:b/>
                <w:szCs w:val="20"/>
              </w:rPr>
              <w:t>áximo 1024 caracter</w:t>
            </w:r>
            <w:r w:rsidR="00381940" w:rsidRPr="00381940">
              <w:rPr>
                <w:b/>
                <w:szCs w:val="20"/>
              </w:rPr>
              <w:t>e</w:t>
            </w:r>
            <w:r w:rsidR="00381940">
              <w:rPr>
                <w:b/>
                <w:szCs w:val="20"/>
              </w:rPr>
              <w:t>s</w:t>
            </w:r>
          </w:p>
        </w:tc>
      </w:tr>
    </w:tbl>
    <w:p w:rsidR="00410C7C" w:rsidRDefault="00410C7C" w:rsidP="00410C7C">
      <w:pPr>
        <w:ind w:left="-1134"/>
        <w:rPr>
          <w:szCs w:val="20"/>
        </w:rPr>
      </w:pPr>
    </w:p>
    <w:p w:rsidR="00410C7C" w:rsidRDefault="00410C7C" w:rsidP="00410C7C">
      <w:pPr>
        <w:ind w:left="-1134"/>
        <w:rPr>
          <w:szCs w:val="20"/>
        </w:rPr>
      </w:pPr>
      <w:r>
        <w:rPr>
          <w:szCs w:val="20"/>
        </w:rPr>
        <w:t>NOTAS:</w:t>
      </w:r>
    </w:p>
    <w:p w:rsidR="00410C7C" w:rsidRPr="00100B09" w:rsidRDefault="00410C7C" w:rsidP="00410C7C">
      <w:pPr>
        <w:pStyle w:val="Prrafodelista"/>
        <w:numPr>
          <w:ilvl w:val="0"/>
          <w:numId w:val="3"/>
        </w:numPr>
        <w:rPr>
          <w:szCs w:val="20"/>
        </w:rPr>
      </w:pPr>
      <w:r>
        <w:rPr>
          <w:szCs w:val="20"/>
        </w:rPr>
        <w:t>Este mensaje es generado por el módulo “VoIP” co</w:t>
      </w:r>
      <w:r w:rsidR="003E50D3">
        <w:rPr>
          <w:szCs w:val="20"/>
        </w:rPr>
        <w:t>mo respuesta al comando “Selección Tipo Bucle</w:t>
      </w:r>
      <w:r>
        <w:rPr>
          <w:szCs w:val="20"/>
        </w:rPr>
        <w:t>”, procedente del sistema de supervisión RCS2010.</w:t>
      </w:r>
      <w:r w:rsidR="00AD2D34">
        <w:rPr>
          <w:szCs w:val="20"/>
        </w:rPr>
        <w:t xml:space="preserve"> SÓLO es aplicable</w:t>
      </w:r>
      <w:r w:rsidR="003E50D3">
        <w:rPr>
          <w:szCs w:val="20"/>
        </w:rPr>
        <w:t xml:space="preserve"> para aquellos bucles en los que el Módulo VoIP es capaz de obtener un resultado.</w:t>
      </w:r>
    </w:p>
    <w:p w:rsidR="00D96453" w:rsidRPr="00004A8E" w:rsidRDefault="00D96453" w:rsidP="00410C7C">
      <w:pPr>
        <w:pStyle w:val="Prrafodelista"/>
        <w:numPr>
          <w:ilvl w:val="0"/>
          <w:numId w:val="3"/>
        </w:numPr>
        <w:rPr>
          <w:i/>
          <w:color w:val="000000" w:themeColor="text1"/>
          <w:szCs w:val="20"/>
          <w:u w:val="single"/>
        </w:rPr>
      </w:pPr>
      <w:r w:rsidRPr="00004A8E">
        <w:rPr>
          <w:i/>
          <w:color w:val="000000" w:themeColor="text1"/>
          <w:szCs w:val="20"/>
          <w:highlight w:val="yellow"/>
          <w:u w:val="single"/>
        </w:rPr>
        <w:t xml:space="preserve">El texto de Resultado </w:t>
      </w:r>
      <w:r w:rsidRPr="00004A8E">
        <w:rPr>
          <w:b/>
          <w:i/>
          <w:color w:val="000000" w:themeColor="text1"/>
          <w:szCs w:val="20"/>
          <w:highlight w:val="yellow"/>
          <w:u w:val="single"/>
        </w:rPr>
        <w:t>NO debe INCLUIR</w:t>
      </w:r>
      <w:r w:rsidRPr="00004A8E">
        <w:rPr>
          <w:i/>
          <w:color w:val="000000" w:themeColor="text1"/>
          <w:szCs w:val="20"/>
          <w:highlight w:val="yellow"/>
          <w:u w:val="single"/>
        </w:rPr>
        <w:t xml:space="preserve"> el carácter </w:t>
      </w:r>
      <w:r w:rsidRPr="00004A8E">
        <w:rPr>
          <w:b/>
          <w:i/>
          <w:color w:val="000000" w:themeColor="text1"/>
          <w:szCs w:val="20"/>
          <w:highlight w:val="yellow"/>
          <w:u w:val="single"/>
        </w:rPr>
        <w:t>SEPARADOR</w:t>
      </w:r>
      <w:r w:rsidR="005C5B20" w:rsidRPr="00004A8E">
        <w:rPr>
          <w:i/>
          <w:color w:val="000000" w:themeColor="text1"/>
          <w:szCs w:val="20"/>
          <w:highlight w:val="yellow"/>
          <w:u w:val="single"/>
        </w:rPr>
        <w:t xml:space="preserve"> de parámetros</w:t>
      </w:r>
      <w:r w:rsidRPr="00004A8E">
        <w:rPr>
          <w:i/>
          <w:color w:val="000000" w:themeColor="text1"/>
          <w:szCs w:val="20"/>
          <w:highlight w:val="yellow"/>
          <w:u w:val="single"/>
        </w:rPr>
        <w:t xml:space="preserve"> “</w:t>
      </w:r>
      <w:r w:rsidRPr="00004A8E">
        <w:rPr>
          <w:b/>
          <w:i/>
          <w:color w:val="000000" w:themeColor="text1"/>
          <w:szCs w:val="20"/>
          <w:highlight w:val="yellow"/>
          <w:u w:val="single"/>
        </w:rPr>
        <w:t>,</w:t>
      </w:r>
      <w:r w:rsidRPr="00004A8E">
        <w:rPr>
          <w:i/>
          <w:color w:val="000000" w:themeColor="text1"/>
          <w:szCs w:val="20"/>
          <w:highlight w:val="yellow"/>
          <w:u w:val="single"/>
        </w:rPr>
        <w:t>”</w:t>
      </w:r>
    </w:p>
    <w:p w:rsidR="00410C7C" w:rsidRDefault="00AD2D34" w:rsidP="00410C7C">
      <w:pPr>
        <w:pStyle w:val="Prrafodelista"/>
        <w:numPr>
          <w:ilvl w:val="0"/>
          <w:numId w:val="3"/>
        </w:numPr>
        <w:rPr>
          <w:color w:val="000000" w:themeColor="text1"/>
          <w:szCs w:val="20"/>
        </w:rPr>
      </w:pPr>
      <w:r>
        <w:rPr>
          <w:szCs w:val="20"/>
        </w:rPr>
        <w:t>Al recibir este mensaje, el módulo</w:t>
      </w:r>
      <w:r w:rsidR="00410C7C" w:rsidRPr="00153086">
        <w:rPr>
          <w:szCs w:val="20"/>
        </w:rPr>
        <w:t xml:space="preserve"> </w:t>
      </w:r>
      <w:r w:rsidR="00410C7C">
        <w:rPr>
          <w:szCs w:val="20"/>
        </w:rPr>
        <w:t>“</w:t>
      </w:r>
      <w:r>
        <w:rPr>
          <w:szCs w:val="20"/>
        </w:rPr>
        <w:t xml:space="preserve">Gestor </w:t>
      </w:r>
      <w:r w:rsidR="00410C7C" w:rsidRPr="00153086">
        <w:rPr>
          <w:szCs w:val="20"/>
        </w:rPr>
        <w:t>Mantenimiento</w:t>
      </w:r>
      <w:r w:rsidR="00410C7C">
        <w:rPr>
          <w:szCs w:val="20"/>
        </w:rPr>
        <w:t>”</w:t>
      </w:r>
      <w:r w:rsidR="00410C7C" w:rsidRPr="00153086">
        <w:rPr>
          <w:szCs w:val="20"/>
        </w:rPr>
        <w:t xml:space="preserve"> </w:t>
      </w:r>
      <w:r>
        <w:rPr>
          <w:szCs w:val="20"/>
        </w:rPr>
        <w:t xml:space="preserve">actualizará las variables “ug5ktrapint” (número interfaz) y “ug5ktrapstr” (texto resultado bucle), y enviará un </w:t>
      </w:r>
      <w:proofErr w:type="spellStart"/>
      <w:r>
        <w:rPr>
          <w:szCs w:val="20"/>
        </w:rPr>
        <w:t>Trap</w:t>
      </w:r>
      <w:proofErr w:type="spellEnd"/>
      <w:r>
        <w:rPr>
          <w:szCs w:val="20"/>
        </w:rPr>
        <w:t xml:space="preserve"> de la variable “ug5kitf</w:t>
      </w:r>
      <w:r w:rsidRPr="00E573C6">
        <w:rPr>
          <w:szCs w:val="20"/>
        </w:rPr>
        <w:t>trap</w:t>
      </w:r>
      <w:r>
        <w:rPr>
          <w:szCs w:val="20"/>
        </w:rPr>
        <w:t>” hacia el sistema de Supervisión (RCS2010)</w:t>
      </w:r>
      <w:r w:rsidR="00410C7C">
        <w:rPr>
          <w:color w:val="000000" w:themeColor="text1"/>
          <w:szCs w:val="20"/>
        </w:rPr>
        <w:t>.</w:t>
      </w:r>
    </w:p>
    <w:p w:rsidR="00410C7C" w:rsidRPr="0047637A" w:rsidRDefault="00410C7C" w:rsidP="00410C7C">
      <w:pPr>
        <w:ind w:left="-426"/>
        <w:rPr>
          <w:color w:val="000000" w:themeColor="text1"/>
          <w:szCs w:val="20"/>
        </w:rPr>
      </w:pPr>
      <w:r w:rsidRPr="0047637A">
        <w:rPr>
          <w:color w:val="000000" w:themeColor="text1"/>
          <w:szCs w:val="20"/>
        </w:rPr>
        <w:t>RCS2010 insertará un registro en la TB de Históricos con este resultado.</w:t>
      </w:r>
    </w:p>
    <w:p w:rsidR="003E50D3" w:rsidRDefault="003E50D3" w:rsidP="00C0260C">
      <w:pPr>
        <w:pStyle w:val="Prrafodelista"/>
        <w:ind w:left="-1134"/>
        <w:rPr>
          <w:color w:val="000000" w:themeColor="text1"/>
          <w:szCs w:val="20"/>
        </w:rPr>
      </w:pPr>
    </w:p>
    <w:p w:rsidR="00AD2D34" w:rsidRDefault="00AD2D34" w:rsidP="00C0260C">
      <w:pPr>
        <w:pStyle w:val="Prrafodelista"/>
        <w:ind w:left="-1134"/>
        <w:rPr>
          <w:color w:val="000000" w:themeColor="text1"/>
          <w:szCs w:val="20"/>
        </w:rPr>
      </w:pPr>
    </w:p>
    <w:p w:rsidR="00DE53CE" w:rsidRDefault="00DE53CE" w:rsidP="00C0260C">
      <w:pPr>
        <w:pStyle w:val="Prrafodelista"/>
        <w:ind w:left="-1134"/>
        <w:rPr>
          <w:color w:val="000000" w:themeColor="text1"/>
          <w:szCs w:val="20"/>
        </w:rPr>
      </w:pPr>
    </w:p>
    <w:p w:rsidR="00DE53CE" w:rsidRPr="007B6B35" w:rsidRDefault="00970164" w:rsidP="00DE53CE">
      <w:pPr>
        <w:pStyle w:val="Titulo2"/>
      </w:pPr>
      <w:r>
        <w:t>Módulo “Núcleo</w:t>
      </w:r>
      <w:r w:rsidR="00DE53CE">
        <w:t xml:space="preserve">”: </w:t>
      </w:r>
      <w:r w:rsidR="00CF59CD">
        <w:t>Comandos / Mensajes de Entrada</w:t>
      </w:r>
    </w:p>
    <w:p w:rsidR="00082CA2" w:rsidRDefault="00082CA2" w:rsidP="00082CA2">
      <w:pPr>
        <w:ind w:left="-1134"/>
        <w:rPr>
          <w:szCs w:val="20"/>
        </w:rPr>
      </w:pPr>
    </w:p>
    <w:p w:rsidR="00082CA2" w:rsidRPr="00A4536A" w:rsidRDefault="00753855" w:rsidP="00082CA2">
      <w:pPr>
        <w:ind w:left="-1134"/>
        <w:rPr>
          <w:b/>
          <w:color w:val="C0504D" w:themeColor="accent2"/>
          <w:szCs w:val="20"/>
        </w:rPr>
      </w:pPr>
      <w:r>
        <w:rPr>
          <w:b/>
          <w:color w:val="C0504D" w:themeColor="accent2"/>
          <w:szCs w:val="20"/>
        </w:rPr>
        <w:t xml:space="preserve">‘T00’. </w:t>
      </w:r>
      <w:r w:rsidR="00082CA2">
        <w:rPr>
          <w:b/>
          <w:color w:val="C0504D" w:themeColor="accent2"/>
          <w:szCs w:val="20"/>
        </w:rPr>
        <w:t>Comando de BITE</w:t>
      </w:r>
    </w:p>
    <w:tbl>
      <w:tblPr>
        <w:tblStyle w:val="Cuadrculamedia3-nfasis2"/>
        <w:tblW w:w="0" w:type="auto"/>
        <w:tblInd w:w="-1026" w:type="dxa"/>
        <w:tblLook w:val="04A0" w:firstRow="1" w:lastRow="0" w:firstColumn="1" w:lastColumn="0" w:noHBand="0" w:noVBand="1"/>
      </w:tblPr>
      <w:tblGrid>
        <w:gridCol w:w="2977"/>
        <w:gridCol w:w="1482"/>
        <w:gridCol w:w="5322"/>
      </w:tblGrid>
      <w:tr w:rsidR="00082CA2" w:rsidRPr="00C001CB" w:rsidTr="00082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082CA2" w:rsidRPr="008135A4" w:rsidRDefault="00082CA2" w:rsidP="00487DCC">
            <w:pPr>
              <w:rPr>
                <w:szCs w:val="20"/>
              </w:rPr>
            </w:pPr>
            <w:r w:rsidRPr="008135A4">
              <w:rPr>
                <w:szCs w:val="20"/>
              </w:rPr>
              <w:t>CAMPO</w:t>
            </w:r>
          </w:p>
        </w:tc>
        <w:tc>
          <w:tcPr>
            <w:tcW w:w="1482" w:type="dxa"/>
          </w:tcPr>
          <w:p w:rsidR="00082CA2" w:rsidRPr="008135A4" w:rsidRDefault="00082CA2" w:rsidP="00487DC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082CA2" w:rsidRPr="008135A4" w:rsidRDefault="00082CA2" w:rsidP="00487DC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082CA2" w:rsidRPr="008135A4" w:rsidRDefault="00082CA2" w:rsidP="00487DC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330B4D" w:rsidTr="00082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330B4D" w:rsidRDefault="00330B4D" w:rsidP="00487DCC">
            <w:pPr>
              <w:rPr>
                <w:szCs w:val="20"/>
              </w:rPr>
            </w:pPr>
            <w:r>
              <w:rPr>
                <w:szCs w:val="20"/>
              </w:rPr>
              <w:t>Origen mensaje</w:t>
            </w:r>
          </w:p>
        </w:tc>
        <w:tc>
          <w:tcPr>
            <w:tcW w:w="1482" w:type="dxa"/>
          </w:tcPr>
          <w:p w:rsidR="00330B4D" w:rsidRPr="008135A4" w:rsidRDefault="00330B4D" w:rsidP="00487DCC">
            <w:pPr>
              <w:cnfStyle w:val="000000100000" w:firstRow="0" w:lastRow="0" w:firstColumn="0" w:lastColumn="0" w:oddVBand="0" w:evenVBand="0" w:oddHBand="1" w:evenHBand="0" w:firstRowFirstColumn="0" w:firstRowLastColumn="0" w:lastRowFirstColumn="0" w:lastRowLastColumn="0"/>
              <w:rPr>
                <w:b/>
                <w:szCs w:val="20"/>
              </w:rPr>
            </w:pPr>
            <w:r>
              <w:rPr>
                <w:b/>
                <w:szCs w:val="20"/>
              </w:rPr>
              <w:t>“C”</w:t>
            </w:r>
            <w:r w:rsidRPr="00082CA2">
              <w:rPr>
                <w:szCs w:val="20"/>
              </w:rPr>
              <w:t xml:space="preserve"> </w:t>
            </w:r>
            <w:proofErr w:type="spellStart"/>
            <w:r w:rsidRPr="00082CA2">
              <w:rPr>
                <w:szCs w:val="20"/>
              </w:rPr>
              <w:t>ó</w:t>
            </w:r>
            <w:proofErr w:type="spellEnd"/>
            <w:r w:rsidRPr="00082CA2">
              <w:rPr>
                <w:szCs w:val="20"/>
              </w:rPr>
              <w:t xml:space="preserve"> </w:t>
            </w:r>
            <w:r>
              <w:rPr>
                <w:b/>
                <w:szCs w:val="20"/>
              </w:rPr>
              <w:t>“A”</w:t>
            </w:r>
          </w:p>
        </w:tc>
        <w:tc>
          <w:tcPr>
            <w:tcW w:w="5322" w:type="dxa"/>
          </w:tcPr>
          <w:p w:rsidR="00330B4D" w:rsidRDefault="00330B4D" w:rsidP="00487DCC">
            <w:pPr>
              <w:cnfStyle w:val="000000100000" w:firstRow="0" w:lastRow="0" w:firstColumn="0" w:lastColumn="0" w:oddVBand="0" w:evenVBand="0" w:oddHBand="1" w:evenHBand="0" w:firstRowFirstColumn="0" w:firstRowLastColumn="0" w:lastRowFirstColumn="0" w:lastRowLastColumn="0"/>
              <w:rPr>
                <w:szCs w:val="20"/>
              </w:rPr>
            </w:pPr>
            <w:r>
              <w:rPr>
                <w:szCs w:val="20"/>
              </w:rPr>
              <w:t>Módulo Configuración, o módulo Mantenimiento (RCS2010)</w:t>
            </w:r>
          </w:p>
        </w:tc>
      </w:tr>
      <w:tr w:rsidR="00082CA2" w:rsidTr="00082CA2">
        <w:tc>
          <w:tcPr>
            <w:cnfStyle w:val="001000000000" w:firstRow="0" w:lastRow="0" w:firstColumn="1" w:lastColumn="0" w:oddVBand="0" w:evenVBand="0" w:oddHBand="0" w:evenHBand="0" w:firstRowFirstColumn="0" w:firstRowLastColumn="0" w:lastRowFirstColumn="0" w:lastRowLastColumn="0"/>
            <w:tcW w:w="2977" w:type="dxa"/>
          </w:tcPr>
          <w:p w:rsidR="00082CA2" w:rsidRDefault="00082CA2" w:rsidP="00487DCC">
            <w:pPr>
              <w:rPr>
                <w:szCs w:val="20"/>
              </w:rPr>
            </w:pPr>
            <w:r>
              <w:rPr>
                <w:szCs w:val="20"/>
              </w:rPr>
              <w:t>Código mensaje</w:t>
            </w:r>
          </w:p>
        </w:tc>
        <w:tc>
          <w:tcPr>
            <w:tcW w:w="1482" w:type="dxa"/>
          </w:tcPr>
          <w:p w:rsidR="00082CA2" w:rsidRPr="008135A4" w:rsidRDefault="00082CA2" w:rsidP="00487DCC">
            <w:pPr>
              <w:cnfStyle w:val="000000000000" w:firstRow="0" w:lastRow="0" w:firstColumn="0" w:lastColumn="0" w:oddVBand="0" w:evenVBand="0" w:oddHBand="0" w:evenHBand="0" w:firstRowFirstColumn="0" w:firstRowLastColumn="0" w:lastRowFirstColumn="0" w:lastRowLastColumn="0"/>
              <w:rPr>
                <w:b/>
                <w:szCs w:val="20"/>
              </w:rPr>
            </w:pPr>
            <w:r>
              <w:rPr>
                <w:b/>
                <w:szCs w:val="20"/>
              </w:rPr>
              <w:t>“T</w:t>
            </w:r>
            <w:r w:rsidRPr="008135A4">
              <w:rPr>
                <w:b/>
                <w:szCs w:val="20"/>
              </w:rPr>
              <w:t>0</w:t>
            </w:r>
            <w:r w:rsidR="00330B4D">
              <w:rPr>
                <w:b/>
                <w:szCs w:val="20"/>
              </w:rPr>
              <w:t>0</w:t>
            </w:r>
            <w:r>
              <w:rPr>
                <w:b/>
                <w:szCs w:val="20"/>
              </w:rPr>
              <w:t>”</w:t>
            </w:r>
          </w:p>
        </w:tc>
        <w:tc>
          <w:tcPr>
            <w:tcW w:w="5322" w:type="dxa"/>
          </w:tcPr>
          <w:p w:rsidR="00082CA2" w:rsidRPr="008135A4" w:rsidRDefault="00082CA2" w:rsidP="00487DCC">
            <w:pPr>
              <w:cnfStyle w:val="000000000000" w:firstRow="0" w:lastRow="0" w:firstColumn="0" w:lastColumn="0" w:oddVBand="0" w:evenVBand="0" w:oddHBand="0" w:evenHBand="0" w:firstRowFirstColumn="0" w:firstRowLastColumn="0" w:lastRowFirstColumn="0" w:lastRowLastColumn="0"/>
              <w:rPr>
                <w:b/>
                <w:szCs w:val="20"/>
              </w:rPr>
            </w:pPr>
            <w:r>
              <w:rPr>
                <w:b/>
                <w:szCs w:val="20"/>
              </w:rPr>
              <w:t>Comando de BITE</w:t>
            </w:r>
          </w:p>
          <w:p w:rsidR="00082CA2" w:rsidRDefault="00082CA2" w:rsidP="00487DCC">
            <w:pPr>
              <w:cnfStyle w:val="000000000000" w:firstRow="0" w:lastRow="0" w:firstColumn="0" w:lastColumn="0" w:oddVBand="0" w:evenVBand="0" w:oddHBand="0" w:evenHBand="0" w:firstRowFirstColumn="0" w:firstRowLastColumn="0" w:lastRowFirstColumn="0" w:lastRowLastColumn="0"/>
              <w:rPr>
                <w:szCs w:val="20"/>
              </w:rPr>
            </w:pPr>
          </w:p>
        </w:tc>
      </w:tr>
    </w:tbl>
    <w:p w:rsidR="00082CA2" w:rsidRDefault="00082CA2" w:rsidP="00082CA2">
      <w:pPr>
        <w:ind w:left="-1134"/>
        <w:rPr>
          <w:szCs w:val="20"/>
        </w:rPr>
      </w:pPr>
    </w:p>
    <w:p w:rsidR="00082CA2" w:rsidRDefault="00082CA2" w:rsidP="00082CA2">
      <w:pPr>
        <w:ind w:left="-1134"/>
        <w:rPr>
          <w:szCs w:val="20"/>
        </w:rPr>
      </w:pPr>
      <w:r>
        <w:rPr>
          <w:szCs w:val="20"/>
        </w:rPr>
        <w:t>NOTAS:</w:t>
      </w:r>
    </w:p>
    <w:p w:rsidR="00082CA2" w:rsidRDefault="00082CA2" w:rsidP="00082CA2">
      <w:pPr>
        <w:pStyle w:val="Prrafodelista"/>
        <w:numPr>
          <w:ilvl w:val="0"/>
          <w:numId w:val="3"/>
        </w:numPr>
        <w:rPr>
          <w:szCs w:val="20"/>
        </w:rPr>
      </w:pPr>
      <w:r>
        <w:rPr>
          <w:szCs w:val="20"/>
        </w:rPr>
        <w:t>Este comando siempre será enviado desde el módulo de Mantenimiento, pero su procedencia, sistema de Configuración o de Supervisión, se incluirá en el campo “Origen”.</w:t>
      </w:r>
    </w:p>
    <w:p w:rsidR="008260F5" w:rsidRPr="00330B4D" w:rsidRDefault="008260F5" w:rsidP="008260F5">
      <w:pPr>
        <w:pStyle w:val="Prrafodelista"/>
        <w:numPr>
          <w:ilvl w:val="0"/>
          <w:numId w:val="3"/>
        </w:numPr>
        <w:rPr>
          <w:szCs w:val="20"/>
        </w:rPr>
      </w:pPr>
      <w:r>
        <w:rPr>
          <w:szCs w:val="20"/>
        </w:rPr>
        <w:t>El formato de la</w:t>
      </w:r>
      <w:r w:rsidRPr="008260F5">
        <w:rPr>
          <w:szCs w:val="20"/>
        </w:rPr>
        <w:t xml:space="preserve"> respuesta a este comando se describe en “</w:t>
      </w:r>
      <w:r w:rsidRPr="008260F5">
        <w:rPr>
          <w:b/>
          <w:color w:val="C0504D" w:themeColor="accent2"/>
          <w:szCs w:val="20"/>
        </w:rPr>
        <w:t>Resultado comando BITE</w:t>
      </w:r>
      <w:r w:rsidR="00330B4D" w:rsidRPr="00330B4D">
        <w:rPr>
          <w:szCs w:val="20"/>
        </w:rPr>
        <w:t>”</w:t>
      </w:r>
    </w:p>
    <w:p w:rsidR="00082CA2" w:rsidRDefault="00082CA2" w:rsidP="00C0260C">
      <w:pPr>
        <w:pStyle w:val="Prrafodelista"/>
        <w:ind w:left="-1134"/>
        <w:rPr>
          <w:color w:val="000000" w:themeColor="text1"/>
          <w:szCs w:val="20"/>
        </w:rPr>
      </w:pPr>
    </w:p>
    <w:p w:rsidR="00D947D4" w:rsidRDefault="00D947D4" w:rsidP="00D947D4">
      <w:pPr>
        <w:ind w:left="-1134"/>
        <w:rPr>
          <w:szCs w:val="20"/>
        </w:rPr>
      </w:pPr>
    </w:p>
    <w:p w:rsidR="00D947D4" w:rsidRPr="00A4536A" w:rsidRDefault="00753855" w:rsidP="00D947D4">
      <w:pPr>
        <w:ind w:left="-1134"/>
        <w:rPr>
          <w:b/>
          <w:color w:val="C0504D" w:themeColor="accent2"/>
          <w:szCs w:val="20"/>
        </w:rPr>
      </w:pPr>
      <w:r>
        <w:rPr>
          <w:b/>
          <w:color w:val="C0504D" w:themeColor="accent2"/>
          <w:szCs w:val="20"/>
        </w:rPr>
        <w:t xml:space="preserve">‘T01’. </w:t>
      </w:r>
      <w:r w:rsidR="00D947D4">
        <w:rPr>
          <w:b/>
          <w:color w:val="C0504D" w:themeColor="accent2"/>
          <w:szCs w:val="20"/>
        </w:rPr>
        <w:t xml:space="preserve">Comando Conmuta </w:t>
      </w:r>
      <w:r w:rsidR="00E92C5D">
        <w:rPr>
          <w:b/>
          <w:color w:val="C0504D" w:themeColor="accent2"/>
          <w:szCs w:val="20"/>
        </w:rPr>
        <w:t>equipo P/R.</w:t>
      </w:r>
    </w:p>
    <w:tbl>
      <w:tblPr>
        <w:tblStyle w:val="Cuadrculamedia3-nfasis2"/>
        <w:tblW w:w="0" w:type="auto"/>
        <w:tblInd w:w="-1026" w:type="dxa"/>
        <w:tblLook w:val="04A0" w:firstRow="1" w:lastRow="0" w:firstColumn="1" w:lastColumn="0" w:noHBand="0" w:noVBand="1"/>
      </w:tblPr>
      <w:tblGrid>
        <w:gridCol w:w="2977"/>
        <w:gridCol w:w="1482"/>
        <w:gridCol w:w="5322"/>
      </w:tblGrid>
      <w:tr w:rsidR="00D947D4" w:rsidRPr="008135A4" w:rsidTr="00E9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D947D4" w:rsidRPr="008135A4" w:rsidRDefault="00D947D4" w:rsidP="00487DCC">
            <w:pPr>
              <w:rPr>
                <w:szCs w:val="20"/>
              </w:rPr>
            </w:pPr>
            <w:r w:rsidRPr="008135A4">
              <w:rPr>
                <w:szCs w:val="20"/>
              </w:rPr>
              <w:t>CAMPO</w:t>
            </w:r>
          </w:p>
        </w:tc>
        <w:tc>
          <w:tcPr>
            <w:tcW w:w="1482" w:type="dxa"/>
          </w:tcPr>
          <w:p w:rsidR="00D947D4" w:rsidRPr="008135A4" w:rsidRDefault="00D947D4" w:rsidP="00487DC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D947D4" w:rsidRPr="008135A4" w:rsidRDefault="00D947D4" w:rsidP="00487DC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D947D4" w:rsidRPr="008135A4" w:rsidRDefault="00D947D4" w:rsidP="00487DC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D947D4" w:rsidTr="00E92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D947D4" w:rsidRDefault="00D947D4" w:rsidP="00487DCC">
            <w:pPr>
              <w:rPr>
                <w:szCs w:val="20"/>
              </w:rPr>
            </w:pPr>
            <w:r>
              <w:rPr>
                <w:szCs w:val="20"/>
              </w:rPr>
              <w:t>Origen mensaje</w:t>
            </w:r>
          </w:p>
        </w:tc>
        <w:tc>
          <w:tcPr>
            <w:tcW w:w="1482" w:type="dxa"/>
          </w:tcPr>
          <w:p w:rsidR="00D947D4" w:rsidRPr="008135A4" w:rsidRDefault="00D947D4" w:rsidP="00487DCC">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22" w:type="dxa"/>
          </w:tcPr>
          <w:p w:rsidR="00D947D4" w:rsidRDefault="00330B4D" w:rsidP="00487DCC">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Módulo </w:t>
            </w:r>
            <w:r w:rsidR="00D947D4">
              <w:rPr>
                <w:szCs w:val="20"/>
              </w:rPr>
              <w:t>Mantenimiento (RCS2010)</w:t>
            </w:r>
          </w:p>
        </w:tc>
      </w:tr>
      <w:tr w:rsidR="00D947D4" w:rsidTr="00E92C5D">
        <w:tc>
          <w:tcPr>
            <w:cnfStyle w:val="001000000000" w:firstRow="0" w:lastRow="0" w:firstColumn="1" w:lastColumn="0" w:oddVBand="0" w:evenVBand="0" w:oddHBand="0" w:evenHBand="0" w:firstRowFirstColumn="0" w:firstRowLastColumn="0" w:lastRowFirstColumn="0" w:lastRowLastColumn="0"/>
            <w:tcW w:w="2977" w:type="dxa"/>
          </w:tcPr>
          <w:p w:rsidR="00D947D4" w:rsidRDefault="00D947D4" w:rsidP="00487DCC">
            <w:pPr>
              <w:rPr>
                <w:szCs w:val="20"/>
              </w:rPr>
            </w:pPr>
            <w:r>
              <w:rPr>
                <w:szCs w:val="20"/>
              </w:rPr>
              <w:t>Código mensaje</w:t>
            </w:r>
          </w:p>
        </w:tc>
        <w:tc>
          <w:tcPr>
            <w:tcW w:w="1482" w:type="dxa"/>
          </w:tcPr>
          <w:p w:rsidR="00D947D4" w:rsidRPr="008135A4" w:rsidRDefault="00D947D4" w:rsidP="00487DCC">
            <w:pPr>
              <w:cnfStyle w:val="000000000000" w:firstRow="0" w:lastRow="0" w:firstColumn="0" w:lastColumn="0" w:oddVBand="0" w:evenVBand="0" w:oddHBand="0" w:evenHBand="0" w:firstRowFirstColumn="0" w:firstRowLastColumn="0" w:lastRowFirstColumn="0" w:lastRowLastColumn="0"/>
              <w:rPr>
                <w:b/>
                <w:szCs w:val="20"/>
              </w:rPr>
            </w:pPr>
            <w:r>
              <w:rPr>
                <w:b/>
                <w:szCs w:val="20"/>
              </w:rPr>
              <w:t>“T</w:t>
            </w:r>
            <w:r w:rsidRPr="008135A4">
              <w:rPr>
                <w:b/>
                <w:szCs w:val="20"/>
              </w:rPr>
              <w:t>0</w:t>
            </w:r>
            <w:r w:rsidR="00330B4D">
              <w:rPr>
                <w:b/>
                <w:szCs w:val="20"/>
              </w:rPr>
              <w:t>1</w:t>
            </w:r>
            <w:r>
              <w:rPr>
                <w:b/>
                <w:szCs w:val="20"/>
              </w:rPr>
              <w:t>”</w:t>
            </w:r>
          </w:p>
        </w:tc>
        <w:tc>
          <w:tcPr>
            <w:tcW w:w="5322" w:type="dxa"/>
          </w:tcPr>
          <w:p w:rsidR="00D947D4" w:rsidRPr="008135A4" w:rsidRDefault="00330B4D" w:rsidP="00487DCC">
            <w:pPr>
              <w:cnfStyle w:val="000000000000" w:firstRow="0" w:lastRow="0" w:firstColumn="0" w:lastColumn="0" w:oddVBand="0" w:evenVBand="0" w:oddHBand="0" w:evenHBand="0" w:firstRowFirstColumn="0" w:firstRowLastColumn="0" w:lastRowFirstColumn="0" w:lastRowLastColumn="0"/>
              <w:rPr>
                <w:b/>
                <w:szCs w:val="20"/>
              </w:rPr>
            </w:pPr>
            <w:r>
              <w:rPr>
                <w:b/>
                <w:szCs w:val="20"/>
              </w:rPr>
              <w:t>Comando de Conmuta P/R Frecuencia</w:t>
            </w:r>
          </w:p>
          <w:p w:rsidR="00D947D4" w:rsidRDefault="00D947D4" w:rsidP="00487DCC">
            <w:pPr>
              <w:cnfStyle w:val="000000000000" w:firstRow="0" w:lastRow="0" w:firstColumn="0" w:lastColumn="0" w:oddVBand="0" w:evenVBand="0" w:oddHBand="0" w:evenHBand="0" w:firstRowFirstColumn="0" w:firstRowLastColumn="0" w:lastRowFirstColumn="0" w:lastRowLastColumn="0"/>
              <w:rPr>
                <w:szCs w:val="20"/>
              </w:rPr>
            </w:pPr>
          </w:p>
        </w:tc>
      </w:tr>
      <w:tr w:rsidR="00E92C5D" w:rsidTr="00E92C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2977" w:type="dxa"/>
          </w:tcPr>
          <w:p w:rsidR="00E92C5D" w:rsidRDefault="00E92C5D" w:rsidP="00CF59CD">
            <w:pPr>
              <w:rPr>
                <w:szCs w:val="20"/>
              </w:rPr>
            </w:pPr>
            <w:r>
              <w:rPr>
                <w:szCs w:val="20"/>
              </w:rPr>
              <w:t>Parámetro 1</w:t>
            </w:r>
          </w:p>
        </w:tc>
        <w:tc>
          <w:tcPr>
            <w:tcW w:w="1482" w:type="dxa"/>
          </w:tcPr>
          <w:p w:rsidR="00E92C5D" w:rsidRDefault="00E92C5D" w:rsidP="00CF59CD">
            <w:pPr>
              <w:cnfStyle w:val="000000100000" w:firstRow="0" w:lastRow="0" w:firstColumn="0" w:lastColumn="0" w:oddVBand="0" w:evenVBand="0" w:oddHBand="1" w:evenHBand="0" w:firstRowFirstColumn="0" w:firstRowLastColumn="0" w:lastRowFirstColumn="0" w:lastRowLastColumn="0"/>
              <w:rPr>
                <w:szCs w:val="20"/>
              </w:rPr>
            </w:pPr>
            <w:r>
              <w:rPr>
                <w:szCs w:val="20"/>
              </w:rPr>
              <w:t>Id recurso donde conmutar equipo</w:t>
            </w:r>
          </w:p>
        </w:tc>
        <w:tc>
          <w:tcPr>
            <w:tcW w:w="5322" w:type="dxa"/>
          </w:tcPr>
          <w:p w:rsidR="00E92C5D" w:rsidRDefault="00E92C5D" w:rsidP="00CF59CD">
            <w:pPr>
              <w:cnfStyle w:val="000000100000" w:firstRow="0" w:lastRow="0" w:firstColumn="0" w:lastColumn="0" w:oddVBand="0" w:evenVBand="0" w:oddHBand="1" w:evenHBand="0" w:firstRowFirstColumn="0" w:firstRowLastColumn="0" w:lastRowFirstColumn="0" w:lastRowLastColumn="0"/>
              <w:rPr>
                <w:szCs w:val="20"/>
              </w:rPr>
            </w:pPr>
            <w:r w:rsidRPr="00330B4D">
              <w:rPr>
                <w:szCs w:val="20"/>
              </w:rPr>
              <w:t>Cadena numérica de caracteres</w:t>
            </w:r>
            <w:r>
              <w:rPr>
                <w:szCs w:val="20"/>
              </w:rPr>
              <w:t xml:space="preserve"> ASCII, que indica el identificador del </w:t>
            </w:r>
            <w:proofErr w:type="spellStart"/>
            <w:r>
              <w:rPr>
                <w:szCs w:val="20"/>
              </w:rPr>
              <w:t>recursoa</w:t>
            </w:r>
            <w:proofErr w:type="spellEnd"/>
            <w:r>
              <w:rPr>
                <w:szCs w:val="20"/>
              </w:rPr>
              <w:t xml:space="preserve"> conmutar el equipo</w:t>
            </w:r>
          </w:p>
          <w:p w:rsidR="00E92C5D" w:rsidRPr="00330B4D" w:rsidRDefault="00E92C5D" w:rsidP="00CF59CD">
            <w:pPr>
              <w:cnfStyle w:val="000000100000" w:firstRow="0" w:lastRow="0" w:firstColumn="0" w:lastColumn="0" w:oddVBand="0" w:evenVBand="0" w:oddHBand="1" w:evenHBand="0" w:firstRowFirstColumn="0" w:firstRowLastColumn="0" w:lastRowFirstColumn="0" w:lastRowLastColumn="0"/>
              <w:rPr>
                <w:szCs w:val="20"/>
              </w:rPr>
            </w:pPr>
            <w:r>
              <w:rPr>
                <w:szCs w:val="20"/>
              </w:rPr>
              <w:t>Esta cadena de caracteres es la que se obtiene por parte del RCS2010 del acceso a la BD.</w:t>
            </w:r>
          </w:p>
        </w:tc>
      </w:tr>
      <w:tr w:rsidR="00E92C5D" w:rsidTr="00E92C5D">
        <w:tc>
          <w:tcPr>
            <w:cnfStyle w:val="001000000000" w:firstRow="0" w:lastRow="0" w:firstColumn="1" w:lastColumn="0" w:oddVBand="0" w:evenVBand="0" w:oddHBand="0" w:evenHBand="0" w:firstRowFirstColumn="0" w:firstRowLastColumn="0" w:lastRowFirstColumn="0" w:lastRowLastColumn="0"/>
            <w:tcW w:w="2977" w:type="dxa"/>
          </w:tcPr>
          <w:p w:rsidR="00E92C5D" w:rsidRDefault="00E92C5D" w:rsidP="00970164">
            <w:pPr>
              <w:rPr>
                <w:szCs w:val="20"/>
              </w:rPr>
            </w:pPr>
            <w:r>
              <w:rPr>
                <w:szCs w:val="20"/>
              </w:rPr>
              <w:t>Parámetro 2</w:t>
            </w:r>
          </w:p>
        </w:tc>
        <w:tc>
          <w:tcPr>
            <w:tcW w:w="1482" w:type="dxa"/>
          </w:tcPr>
          <w:p w:rsidR="00E92C5D" w:rsidRDefault="00E92C5D" w:rsidP="00970164">
            <w:pPr>
              <w:cnfStyle w:val="000000000000" w:firstRow="0" w:lastRow="0" w:firstColumn="0" w:lastColumn="0" w:oddVBand="0" w:evenVBand="0" w:oddHBand="0" w:evenHBand="0" w:firstRowFirstColumn="0" w:firstRowLastColumn="0" w:lastRowFirstColumn="0" w:lastRowLastColumn="0"/>
              <w:rPr>
                <w:szCs w:val="20"/>
              </w:rPr>
            </w:pPr>
            <w:r>
              <w:rPr>
                <w:szCs w:val="20"/>
              </w:rPr>
              <w:t>Emplaza-miento</w:t>
            </w:r>
          </w:p>
        </w:tc>
        <w:tc>
          <w:tcPr>
            <w:tcW w:w="5322" w:type="dxa"/>
          </w:tcPr>
          <w:p w:rsidR="00E92C5D" w:rsidRPr="00330B4D" w:rsidRDefault="00E92C5D" w:rsidP="00970164">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Carácter numérico que indica el número del Emplazamiento, rango </w:t>
            </w:r>
            <w:r w:rsidRPr="008135A4">
              <w:rPr>
                <w:szCs w:val="20"/>
              </w:rPr>
              <w:t>"</w:t>
            </w:r>
            <w:r w:rsidRPr="008135A4">
              <w:rPr>
                <w:b/>
                <w:szCs w:val="20"/>
              </w:rPr>
              <w:t>0</w:t>
            </w:r>
            <w:r>
              <w:rPr>
                <w:szCs w:val="20"/>
              </w:rPr>
              <w:t>" a “</w:t>
            </w:r>
            <w:r>
              <w:rPr>
                <w:b/>
                <w:szCs w:val="20"/>
              </w:rPr>
              <w:t>2</w:t>
            </w:r>
            <w:r>
              <w:rPr>
                <w:szCs w:val="20"/>
              </w:rPr>
              <w:t>”</w:t>
            </w:r>
          </w:p>
        </w:tc>
      </w:tr>
      <w:tr w:rsidR="00E92C5D" w:rsidTr="00E92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E92C5D" w:rsidRDefault="00E92C5D" w:rsidP="00E92C5D">
            <w:pPr>
              <w:rPr>
                <w:szCs w:val="20"/>
              </w:rPr>
            </w:pPr>
            <w:r>
              <w:rPr>
                <w:szCs w:val="20"/>
              </w:rPr>
              <w:t>Parámetro 3</w:t>
            </w:r>
          </w:p>
        </w:tc>
        <w:tc>
          <w:tcPr>
            <w:tcW w:w="1482" w:type="dxa"/>
          </w:tcPr>
          <w:p w:rsidR="00E92C5D" w:rsidRDefault="00E92C5D" w:rsidP="00E92C5D">
            <w:pPr>
              <w:cnfStyle w:val="000000100000" w:firstRow="0" w:lastRow="0" w:firstColumn="0" w:lastColumn="0" w:oddVBand="0" w:evenVBand="0" w:oddHBand="1" w:evenHBand="0" w:firstRowFirstColumn="0" w:firstRowLastColumn="0" w:lastRowFirstColumn="0" w:lastRowLastColumn="0"/>
              <w:rPr>
                <w:szCs w:val="20"/>
              </w:rPr>
            </w:pPr>
            <w:r>
              <w:rPr>
                <w:szCs w:val="20"/>
              </w:rPr>
              <w:t>Tipo de Equipo</w:t>
            </w:r>
          </w:p>
        </w:tc>
        <w:tc>
          <w:tcPr>
            <w:tcW w:w="5322" w:type="dxa"/>
          </w:tcPr>
          <w:p w:rsidR="00E92C5D" w:rsidRDefault="00E92C5D" w:rsidP="00E92C5D">
            <w:pPr>
              <w:cnfStyle w:val="000000100000" w:firstRow="0" w:lastRow="0" w:firstColumn="0" w:lastColumn="0" w:oddVBand="0" w:evenVBand="0" w:oddHBand="1" w:evenHBand="0" w:firstRowFirstColumn="0" w:firstRowLastColumn="0" w:lastRowFirstColumn="0" w:lastRowLastColumn="0"/>
              <w:rPr>
                <w:szCs w:val="20"/>
              </w:rPr>
            </w:pPr>
            <w:r>
              <w:rPr>
                <w:szCs w:val="20"/>
              </w:rPr>
              <w:t>Tipo de equipo a conmutar Principal/Reserva, con las opciones</w:t>
            </w:r>
          </w:p>
          <w:p w:rsidR="00E92C5D" w:rsidRDefault="00E92C5D" w:rsidP="00E92C5D">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CF59CD">
              <w:rPr>
                <w:b/>
                <w:szCs w:val="20"/>
              </w:rPr>
              <w:t>TX</w:t>
            </w:r>
            <w:r>
              <w:rPr>
                <w:szCs w:val="20"/>
              </w:rPr>
              <w:t>”</w:t>
            </w:r>
          </w:p>
          <w:p w:rsidR="00E92C5D" w:rsidRPr="00330B4D" w:rsidRDefault="00E92C5D" w:rsidP="00E92C5D">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CF59CD">
              <w:rPr>
                <w:b/>
                <w:szCs w:val="20"/>
              </w:rPr>
              <w:t>RX</w:t>
            </w:r>
            <w:r>
              <w:rPr>
                <w:szCs w:val="20"/>
              </w:rPr>
              <w:t>”</w:t>
            </w:r>
          </w:p>
        </w:tc>
      </w:tr>
      <w:tr w:rsidR="00E92C5D" w:rsidTr="00E92C5D">
        <w:tc>
          <w:tcPr>
            <w:cnfStyle w:val="001000000000" w:firstRow="0" w:lastRow="0" w:firstColumn="1" w:lastColumn="0" w:oddVBand="0" w:evenVBand="0" w:oddHBand="0" w:evenHBand="0" w:firstRowFirstColumn="0" w:firstRowLastColumn="0" w:lastRowFirstColumn="0" w:lastRowLastColumn="0"/>
            <w:tcW w:w="2977" w:type="dxa"/>
          </w:tcPr>
          <w:p w:rsidR="00E92C5D" w:rsidRDefault="00E92C5D" w:rsidP="00E92C5D">
            <w:pPr>
              <w:rPr>
                <w:szCs w:val="20"/>
              </w:rPr>
            </w:pPr>
            <w:r>
              <w:rPr>
                <w:szCs w:val="20"/>
              </w:rPr>
              <w:t>Parámetro 4</w:t>
            </w:r>
          </w:p>
        </w:tc>
        <w:tc>
          <w:tcPr>
            <w:tcW w:w="1482" w:type="dxa"/>
          </w:tcPr>
          <w:p w:rsidR="00E92C5D" w:rsidRDefault="00E92C5D" w:rsidP="00E92C5D">
            <w:pPr>
              <w:cnfStyle w:val="000000000000" w:firstRow="0" w:lastRow="0" w:firstColumn="0" w:lastColumn="0" w:oddVBand="0" w:evenVBand="0" w:oddHBand="0" w:evenHBand="0" w:firstRowFirstColumn="0" w:firstRowLastColumn="0" w:lastRowFirstColumn="0" w:lastRowLastColumn="0"/>
              <w:rPr>
                <w:szCs w:val="20"/>
              </w:rPr>
            </w:pPr>
            <w:r>
              <w:rPr>
                <w:szCs w:val="20"/>
              </w:rPr>
              <w:t>Equipo a Activar</w:t>
            </w:r>
          </w:p>
        </w:tc>
        <w:tc>
          <w:tcPr>
            <w:tcW w:w="5322" w:type="dxa"/>
          </w:tcPr>
          <w:p w:rsidR="00E92C5D" w:rsidRDefault="00E92C5D" w:rsidP="00E92C5D">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equipo que se desea Activar, con las opciones</w:t>
            </w:r>
          </w:p>
          <w:p w:rsidR="00E92C5D" w:rsidRDefault="00E92C5D" w:rsidP="00E92C5D">
            <w:pPr>
              <w:cnfStyle w:val="000000000000" w:firstRow="0" w:lastRow="0" w:firstColumn="0" w:lastColumn="0" w:oddVBand="0" w:evenVBand="0" w:oddHBand="0" w:evenHBand="0" w:firstRowFirstColumn="0" w:firstRowLastColumn="0" w:lastRowFirstColumn="0" w:lastRowLastColumn="0"/>
              <w:rPr>
                <w:szCs w:val="20"/>
              </w:rPr>
            </w:pPr>
            <w:r>
              <w:rPr>
                <w:szCs w:val="20"/>
              </w:rPr>
              <w:t>“</w:t>
            </w:r>
            <w:r>
              <w:rPr>
                <w:b/>
                <w:szCs w:val="20"/>
              </w:rPr>
              <w:t>1</w:t>
            </w:r>
            <w:r>
              <w:rPr>
                <w:szCs w:val="20"/>
              </w:rPr>
              <w:t>”, equipo A</w:t>
            </w:r>
          </w:p>
          <w:p w:rsidR="00E92C5D" w:rsidRPr="00330B4D" w:rsidRDefault="00E92C5D" w:rsidP="00E92C5D">
            <w:pPr>
              <w:cnfStyle w:val="000000000000" w:firstRow="0" w:lastRow="0" w:firstColumn="0" w:lastColumn="0" w:oddVBand="0" w:evenVBand="0" w:oddHBand="0" w:evenHBand="0" w:firstRowFirstColumn="0" w:firstRowLastColumn="0" w:lastRowFirstColumn="0" w:lastRowLastColumn="0"/>
              <w:rPr>
                <w:szCs w:val="20"/>
              </w:rPr>
            </w:pPr>
            <w:r>
              <w:rPr>
                <w:szCs w:val="20"/>
              </w:rPr>
              <w:t>“</w:t>
            </w:r>
            <w:r>
              <w:rPr>
                <w:b/>
                <w:szCs w:val="20"/>
              </w:rPr>
              <w:t>2</w:t>
            </w:r>
            <w:r>
              <w:rPr>
                <w:szCs w:val="20"/>
              </w:rPr>
              <w:t>”, equipo B</w:t>
            </w:r>
          </w:p>
        </w:tc>
      </w:tr>
    </w:tbl>
    <w:p w:rsidR="00D947D4" w:rsidRDefault="00D947D4" w:rsidP="00D947D4">
      <w:pPr>
        <w:ind w:left="-1134"/>
        <w:rPr>
          <w:szCs w:val="20"/>
        </w:rPr>
      </w:pPr>
    </w:p>
    <w:p w:rsidR="00D947D4" w:rsidRDefault="00D947D4" w:rsidP="00D947D4">
      <w:pPr>
        <w:ind w:left="-1134"/>
        <w:rPr>
          <w:szCs w:val="20"/>
        </w:rPr>
      </w:pPr>
      <w:r>
        <w:rPr>
          <w:szCs w:val="20"/>
        </w:rPr>
        <w:lastRenderedPageBreak/>
        <w:t>NOTAS:</w:t>
      </w:r>
    </w:p>
    <w:p w:rsidR="00D947D4" w:rsidRPr="00E92C5D" w:rsidRDefault="00330B4D" w:rsidP="00330B4D">
      <w:pPr>
        <w:pStyle w:val="Prrafodelista"/>
        <w:numPr>
          <w:ilvl w:val="0"/>
          <w:numId w:val="3"/>
        </w:numPr>
        <w:rPr>
          <w:color w:val="000000" w:themeColor="text1"/>
          <w:szCs w:val="20"/>
        </w:rPr>
      </w:pPr>
      <w:r>
        <w:rPr>
          <w:szCs w:val="20"/>
        </w:rPr>
        <w:t>El formato de la</w:t>
      </w:r>
      <w:r w:rsidRPr="008260F5">
        <w:rPr>
          <w:szCs w:val="20"/>
        </w:rPr>
        <w:t xml:space="preserve"> respuesta a este comando se describe en “</w:t>
      </w:r>
      <w:r>
        <w:rPr>
          <w:b/>
          <w:color w:val="C0504D" w:themeColor="accent2"/>
          <w:szCs w:val="20"/>
        </w:rPr>
        <w:t xml:space="preserve">Resultado comando Conmuta </w:t>
      </w:r>
      <w:r w:rsidR="00E92C5D">
        <w:rPr>
          <w:b/>
          <w:color w:val="C0504D" w:themeColor="accent2"/>
          <w:szCs w:val="20"/>
        </w:rPr>
        <w:t xml:space="preserve">equipo </w:t>
      </w:r>
      <w:r>
        <w:rPr>
          <w:b/>
          <w:color w:val="C0504D" w:themeColor="accent2"/>
          <w:szCs w:val="20"/>
        </w:rPr>
        <w:t>P/R</w:t>
      </w:r>
      <w:r w:rsidRPr="00330B4D">
        <w:rPr>
          <w:szCs w:val="20"/>
        </w:rPr>
        <w:t>”</w:t>
      </w:r>
      <w:r w:rsidR="00E92C5D">
        <w:rPr>
          <w:szCs w:val="20"/>
        </w:rPr>
        <w:t>.</w:t>
      </w:r>
    </w:p>
    <w:p w:rsidR="00885048" w:rsidRPr="00541AA7" w:rsidRDefault="00885048" w:rsidP="00885048">
      <w:pPr>
        <w:pStyle w:val="Prrafodelista"/>
        <w:numPr>
          <w:ilvl w:val="0"/>
          <w:numId w:val="3"/>
        </w:numPr>
        <w:rPr>
          <w:color w:val="000000" w:themeColor="text1"/>
          <w:szCs w:val="20"/>
        </w:rPr>
      </w:pPr>
      <w:r>
        <w:rPr>
          <w:szCs w:val="20"/>
        </w:rPr>
        <w:t>La actualización del equipo/s radio activo/s en un emplazamiento se obtendrá del mensaje N09, “Estado Sesiones Recurso Radio Local”</w:t>
      </w:r>
    </w:p>
    <w:p w:rsidR="00541AA7" w:rsidRDefault="00541AA7" w:rsidP="00541AA7">
      <w:pPr>
        <w:ind w:left="-1134"/>
        <w:rPr>
          <w:color w:val="000000" w:themeColor="text1"/>
          <w:szCs w:val="20"/>
        </w:rPr>
      </w:pPr>
    </w:p>
    <w:p w:rsidR="00541AA7" w:rsidRDefault="00541AA7" w:rsidP="00541AA7">
      <w:pPr>
        <w:ind w:left="-1134"/>
        <w:rPr>
          <w:color w:val="000000" w:themeColor="text1"/>
          <w:szCs w:val="20"/>
        </w:rPr>
      </w:pPr>
    </w:p>
    <w:p w:rsidR="00541AA7" w:rsidRPr="00BE20AB" w:rsidRDefault="00541AA7" w:rsidP="00541AA7">
      <w:pPr>
        <w:ind w:left="-1134"/>
        <w:rPr>
          <w:b/>
          <w:color w:val="C0504D" w:themeColor="accent2"/>
          <w:szCs w:val="20"/>
        </w:rPr>
      </w:pPr>
      <w:r w:rsidRPr="00BE20AB">
        <w:rPr>
          <w:b/>
          <w:color w:val="C0504D" w:themeColor="accent2"/>
          <w:szCs w:val="20"/>
        </w:rPr>
        <w:t xml:space="preserve">Aviso de </w:t>
      </w:r>
      <w:proofErr w:type="spellStart"/>
      <w:r w:rsidRPr="00BE20AB">
        <w:rPr>
          <w:b/>
          <w:color w:val="C0504D" w:themeColor="accent2"/>
          <w:szCs w:val="20"/>
        </w:rPr>
        <w:t>Reset</w:t>
      </w:r>
      <w:proofErr w:type="spellEnd"/>
      <w:r w:rsidRPr="00BE20AB">
        <w:rPr>
          <w:b/>
          <w:color w:val="C0504D" w:themeColor="accent2"/>
          <w:szCs w:val="20"/>
        </w:rPr>
        <w:t xml:space="preserve"> Inmediato</w:t>
      </w:r>
    </w:p>
    <w:p w:rsidR="00541AA7" w:rsidRDefault="00541AA7" w:rsidP="00541AA7">
      <w:pPr>
        <w:ind w:left="-1134"/>
        <w:rPr>
          <w:szCs w:val="20"/>
        </w:rPr>
      </w:pPr>
      <w:r>
        <w:rPr>
          <w:szCs w:val="20"/>
        </w:rPr>
        <w:t xml:space="preserve">Por si fuera de su interés, el módulo “VoIP” recibirá una copia del comando de </w:t>
      </w:r>
      <w:proofErr w:type="spellStart"/>
      <w:r>
        <w:rPr>
          <w:szCs w:val="20"/>
        </w:rPr>
        <w:t>Reset</w:t>
      </w:r>
      <w:proofErr w:type="spellEnd"/>
      <w:r>
        <w:rPr>
          <w:szCs w:val="20"/>
        </w:rPr>
        <w:t>, independientemente de su origen, sistema de Configuración, o sistema de Supervisión RCS2010.</w:t>
      </w:r>
    </w:p>
    <w:p w:rsidR="00B5151C" w:rsidRDefault="00B5151C" w:rsidP="00B5151C">
      <w:pPr>
        <w:pStyle w:val="Prrafodelista"/>
        <w:ind w:left="-1134"/>
        <w:rPr>
          <w:color w:val="000000" w:themeColor="text1"/>
          <w:szCs w:val="20"/>
        </w:rPr>
      </w:pPr>
    </w:p>
    <w:p w:rsidR="00B5151C" w:rsidRDefault="00B5151C" w:rsidP="00B5151C">
      <w:pPr>
        <w:ind w:left="-1134"/>
        <w:rPr>
          <w:szCs w:val="20"/>
        </w:rPr>
      </w:pPr>
    </w:p>
    <w:p w:rsidR="00B5151C" w:rsidRPr="00A4536A" w:rsidRDefault="00753855" w:rsidP="00B5151C">
      <w:pPr>
        <w:ind w:left="-1134"/>
        <w:rPr>
          <w:b/>
          <w:color w:val="C0504D" w:themeColor="accent2"/>
          <w:szCs w:val="20"/>
        </w:rPr>
      </w:pPr>
      <w:r>
        <w:rPr>
          <w:b/>
          <w:color w:val="C0504D" w:themeColor="accent2"/>
          <w:szCs w:val="20"/>
        </w:rPr>
        <w:t xml:space="preserve">‘T03’. </w:t>
      </w:r>
      <w:r w:rsidR="00B5151C">
        <w:rPr>
          <w:b/>
          <w:color w:val="C0504D" w:themeColor="accent2"/>
          <w:szCs w:val="20"/>
        </w:rPr>
        <w:t>Comando selección Modo Operación de Recurso/Interfaz</w:t>
      </w:r>
    </w:p>
    <w:tbl>
      <w:tblPr>
        <w:tblStyle w:val="Cuadrculamedia3-nfasis2"/>
        <w:tblW w:w="0" w:type="auto"/>
        <w:tblInd w:w="-1026" w:type="dxa"/>
        <w:tblLook w:val="04A0" w:firstRow="1" w:lastRow="0" w:firstColumn="1" w:lastColumn="0" w:noHBand="0" w:noVBand="1"/>
      </w:tblPr>
      <w:tblGrid>
        <w:gridCol w:w="2977"/>
        <w:gridCol w:w="1482"/>
        <w:gridCol w:w="5322"/>
      </w:tblGrid>
      <w:tr w:rsidR="00B5151C" w:rsidRPr="008135A4" w:rsidTr="00410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5151C" w:rsidRPr="008135A4" w:rsidRDefault="00B5151C" w:rsidP="00410C7C">
            <w:pPr>
              <w:rPr>
                <w:szCs w:val="20"/>
              </w:rPr>
            </w:pPr>
            <w:r w:rsidRPr="008135A4">
              <w:rPr>
                <w:szCs w:val="20"/>
              </w:rPr>
              <w:t>CAMPO</w:t>
            </w:r>
          </w:p>
        </w:tc>
        <w:tc>
          <w:tcPr>
            <w:tcW w:w="1482" w:type="dxa"/>
          </w:tcPr>
          <w:p w:rsidR="00B5151C" w:rsidRPr="008135A4" w:rsidRDefault="00B5151C"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B5151C" w:rsidRPr="008135A4" w:rsidRDefault="00B5151C"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B5151C" w:rsidRPr="008135A4" w:rsidRDefault="00B5151C"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B5151C" w:rsidTr="0041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5151C" w:rsidRDefault="00B5151C" w:rsidP="00410C7C">
            <w:pPr>
              <w:rPr>
                <w:szCs w:val="20"/>
              </w:rPr>
            </w:pPr>
            <w:r>
              <w:rPr>
                <w:szCs w:val="20"/>
              </w:rPr>
              <w:t>Origen mensaje</w:t>
            </w:r>
          </w:p>
        </w:tc>
        <w:tc>
          <w:tcPr>
            <w:tcW w:w="1482" w:type="dxa"/>
          </w:tcPr>
          <w:p w:rsidR="00B5151C" w:rsidRPr="008135A4" w:rsidRDefault="00B5151C" w:rsidP="00410C7C">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22" w:type="dxa"/>
          </w:tcPr>
          <w:p w:rsidR="00B5151C" w:rsidRDefault="00B5151C"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Módulo Mantenimiento (RCS2010)</w:t>
            </w:r>
          </w:p>
        </w:tc>
      </w:tr>
      <w:tr w:rsidR="00B5151C" w:rsidTr="00410C7C">
        <w:tc>
          <w:tcPr>
            <w:cnfStyle w:val="001000000000" w:firstRow="0" w:lastRow="0" w:firstColumn="1" w:lastColumn="0" w:oddVBand="0" w:evenVBand="0" w:oddHBand="0" w:evenHBand="0" w:firstRowFirstColumn="0" w:firstRowLastColumn="0" w:lastRowFirstColumn="0" w:lastRowLastColumn="0"/>
            <w:tcW w:w="2977" w:type="dxa"/>
          </w:tcPr>
          <w:p w:rsidR="00B5151C" w:rsidRDefault="00B5151C" w:rsidP="00410C7C">
            <w:pPr>
              <w:rPr>
                <w:szCs w:val="20"/>
              </w:rPr>
            </w:pPr>
            <w:r>
              <w:rPr>
                <w:szCs w:val="20"/>
              </w:rPr>
              <w:t>Código mensaje</w:t>
            </w:r>
          </w:p>
        </w:tc>
        <w:tc>
          <w:tcPr>
            <w:tcW w:w="1482" w:type="dxa"/>
          </w:tcPr>
          <w:p w:rsidR="00B5151C" w:rsidRPr="008135A4" w:rsidRDefault="00B5151C" w:rsidP="00410C7C">
            <w:pPr>
              <w:cnfStyle w:val="000000000000" w:firstRow="0" w:lastRow="0" w:firstColumn="0" w:lastColumn="0" w:oddVBand="0" w:evenVBand="0" w:oddHBand="0" w:evenHBand="0" w:firstRowFirstColumn="0" w:firstRowLastColumn="0" w:lastRowFirstColumn="0" w:lastRowLastColumn="0"/>
              <w:rPr>
                <w:b/>
                <w:szCs w:val="20"/>
              </w:rPr>
            </w:pPr>
            <w:r>
              <w:rPr>
                <w:b/>
                <w:szCs w:val="20"/>
              </w:rPr>
              <w:t>“T</w:t>
            </w:r>
            <w:r w:rsidRPr="008135A4">
              <w:rPr>
                <w:b/>
                <w:szCs w:val="20"/>
              </w:rPr>
              <w:t>0</w:t>
            </w:r>
            <w:r>
              <w:rPr>
                <w:b/>
                <w:szCs w:val="20"/>
              </w:rPr>
              <w:t>3”</w:t>
            </w:r>
          </w:p>
        </w:tc>
        <w:tc>
          <w:tcPr>
            <w:tcW w:w="5322" w:type="dxa"/>
          </w:tcPr>
          <w:p w:rsidR="00B5151C" w:rsidRPr="00F64858" w:rsidRDefault="00B5151C" w:rsidP="00410C7C">
            <w:pPr>
              <w:cnfStyle w:val="000000000000" w:firstRow="0" w:lastRow="0" w:firstColumn="0" w:lastColumn="0" w:oddVBand="0" w:evenVBand="0" w:oddHBand="0" w:evenHBand="0" w:firstRowFirstColumn="0" w:firstRowLastColumn="0" w:lastRowFirstColumn="0" w:lastRowLastColumn="0"/>
              <w:rPr>
                <w:b/>
                <w:szCs w:val="20"/>
              </w:rPr>
            </w:pPr>
            <w:r>
              <w:rPr>
                <w:b/>
                <w:szCs w:val="20"/>
              </w:rPr>
              <w:t>Comando de selecci</w:t>
            </w:r>
            <w:r w:rsidR="00F64858">
              <w:rPr>
                <w:b/>
                <w:szCs w:val="20"/>
              </w:rPr>
              <w:t>ón Modo Operación Recurso</w:t>
            </w:r>
          </w:p>
        </w:tc>
      </w:tr>
      <w:tr w:rsidR="00B5151C" w:rsidTr="00410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5151C" w:rsidRDefault="00B5151C" w:rsidP="00410C7C">
            <w:pPr>
              <w:rPr>
                <w:szCs w:val="20"/>
              </w:rPr>
            </w:pPr>
            <w:r>
              <w:rPr>
                <w:szCs w:val="20"/>
              </w:rPr>
              <w:t>Parámetro 1</w:t>
            </w:r>
          </w:p>
        </w:tc>
        <w:tc>
          <w:tcPr>
            <w:tcW w:w="1482" w:type="dxa"/>
          </w:tcPr>
          <w:p w:rsidR="00B5151C" w:rsidRDefault="00B5151C"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22" w:type="dxa"/>
          </w:tcPr>
          <w:p w:rsidR="00B5151C" w:rsidRPr="00330B4D" w:rsidRDefault="00B5151C"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B5151C" w:rsidTr="00410C7C">
        <w:tc>
          <w:tcPr>
            <w:cnfStyle w:val="001000000000" w:firstRow="0" w:lastRow="0" w:firstColumn="1" w:lastColumn="0" w:oddVBand="0" w:evenVBand="0" w:oddHBand="0" w:evenHBand="0" w:firstRowFirstColumn="0" w:firstRowLastColumn="0" w:lastRowFirstColumn="0" w:lastRowLastColumn="0"/>
            <w:tcW w:w="2977" w:type="dxa"/>
          </w:tcPr>
          <w:p w:rsidR="00B5151C" w:rsidRDefault="00B5151C" w:rsidP="00410C7C">
            <w:pPr>
              <w:rPr>
                <w:szCs w:val="20"/>
              </w:rPr>
            </w:pPr>
            <w:r>
              <w:rPr>
                <w:szCs w:val="20"/>
              </w:rPr>
              <w:t>Parámetro 2</w:t>
            </w:r>
          </w:p>
        </w:tc>
        <w:tc>
          <w:tcPr>
            <w:tcW w:w="1482" w:type="dxa"/>
          </w:tcPr>
          <w:p w:rsidR="00B5151C" w:rsidRDefault="00B5151C" w:rsidP="00410C7C">
            <w:pPr>
              <w:cnfStyle w:val="000000000000" w:firstRow="0" w:lastRow="0" w:firstColumn="0" w:lastColumn="0" w:oddVBand="0" w:evenVBand="0" w:oddHBand="0" w:evenHBand="0" w:firstRowFirstColumn="0" w:firstRowLastColumn="0" w:lastRowFirstColumn="0" w:lastRowLastColumn="0"/>
              <w:rPr>
                <w:szCs w:val="20"/>
              </w:rPr>
            </w:pPr>
            <w:r>
              <w:rPr>
                <w:szCs w:val="20"/>
              </w:rPr>
              <w:t>Modo del Recurso</w:t>
            </w:r>
          </w:p>
        </w:tc>
        <w:tc>
          <w:tcPr>
            <w:tcW w:w="5322" w:type="dxa"/>
          </w:tcPr>
          <w:p w:rsidR="00B5151C" w:rsidRDefault="00B5151C" w:rsidP="00410C7C">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B5151C" w:rsidRDefault="00B5151C" w:rsidP="00410C7C">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Pr>
                <w:szCs w:val="20"/>
              </w:rPr>
              <w:t>" Normal;</w:t>
            </w:r>
          </w:p>
          <w:p w:rsidR="00B5151C" w:rsidRPr="00330B4D" w:rsidRDefault="00B5151C" w:rsidP="00410C7C">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Pr>
                <w:szCs w:val="20"/>
              </w:rPr>
              <w:t xml:space="preserve">" </w:t>
            </w:r>
            <w:proofErr w:type="spellStart"/>
            <w:r>
              <w:rPr>
                <w:szCs w:val="20"/>
              </w:rPr>
              <w:t>Mantenimento</w:t>
            </w:r>
            <w:proofErr w:type="spellEnd"/>
            <w:r>
              <w:rPr>
                <w:szCs w:val="20"/>
              </w:rPr>
              <w:t>;</w:t>
            </w:r>
          </w:p>
        </w:tc>
      </w:tr>
    </w:tbl>
    <w:p w:rsidR="00B5151C" w:rsidRDefault="00B5151C" w:rsidP="00B5151C">
      <w:pPr>
        <w:ind w:left="-1134"/>
        <w:rPr>
          <w:szCs w:val="20"/>
        </w:rPr>
      </w:pPr>
    </w:p>
    <w:p w:rsidR="00B5151C" w:rsidRDefault="00B5151C" w:rsidP="00B5151C">
      <w:pPr>
        <w:ind w:left="-1134"/>
        <w:rPr>
          <w:szCs w:val="20"/>
        </w:rPr>
      </w:pPr>
      <w:r>
        <w:rPr>
          <w:szCs w:val="20"/>
        </w:rPr>
        <w:t>NOTAS:</w:t>
      </w:r>
    </w:p>
    <w:p w:rsidR="00B5151C" w:rsidRPr="00DC1430" w:rsidRDefault="00B5151C" w:rsidP="00B5151C">
      <w:pPr>
        <w:pStyle w:val="Prrafodelista"/>
        <w:numPr>
          <w:ilvl w:val="0"/>
          <w:numId w:val="3"/>
        </w:numPr>
        <w:rPr>
          <w:color w:val="000000" w:themeColor="text1"/>
          <w:szCs w:val="20"/>
        </w:rPr>
      </w:pPr>
      <w:r>
        <w:rPr>
          <w:szCs w:val="20"/>
        </w:rPr>
        <w:t>La</w:t>
      </w:r>
      <w:r w:rsidRPr="008260F5">
        <w:rPr>
          <w:szCs w:val="20"/>
        </w:rPr>
        <w:t xml:space="preserve"> respuesta a este comando se describe en</w:t>
      </w:r>
      <w:r>
        <w:rPr>
          <w:szCs w:val="20"/>
        </w:rPr>
        <w:t xml:space="preserve"> el mensaje</w:t>
      </w:r>
      <w:r w:rsidRPr="008260F5">
        <w:rPr>
          <w:szCs w:val="20"/>
        </w:rPr>
        <w:t xml:space="preserve"> “</w:t>
      </w:r>
      <w:r w:rsidRPr="00B5151C">
        <w:rPr>
          <w:b/>
          <w:szCs w:val="20"/>
        </w:rPr>
        <w:t>Estado Recurso/Interfaz</w:t>
      </w:r>
      <w:r w:rsidRPr="00330B4D">
        <w:rPr>
          <w:szCs w:val="20"/>
        </w:rPr>
        <w:t>”</w:t>
      </w:r>
      <w:r w:rsidR="00DC1430">
        <w:rPr>
          <w:szCs w:val="20"/>
        </w:rPr>
        <w:t>.</w:t>
      </w:r>
    </w:p>
    <w:p w:rsidR="00DC1430" w:rsidRPr="00F64858" w:rsidRDefault="00DC1430" w:rsidP="00B5151C">
      <w:pPr>
        <w:pStyle w:val="Prrafodelista"/>
        <w:numPr>
          <w:ilvl w:val="0"/>
          <w:numId w:val="3"/>
        </w:numPr>
        <w:rPr>
          <w:color w:val="000000" w:themeColor="text1"/>
          <w:szCs w:val="20"/>
        </w:rPr>
      </w:pPr>
      <w:r>
        <w:rPr>
          <w:szCs w:val="20"/>
        </w:rPr>
        <w:t>El módulo de Mantenimiento NO Realizará seguimiento de la ejecución del comando de selección Modo Operación de Recurso (detección de time-</w:t>
      </w:r>
      <w:proofErr w:type="spellStart"/>
      <w:r>
        <w:rPr>
          <w:szCs w:val="20"/>
        </w:rPr>
        <w:t>out</w:t>
      </w:r>
      <w:proofErr w:type="spellEnd"/>
      <w:r>
        <w:rPr>
          <w:szCs w:val="20"/>
        </w:rPr>
        <w:t xml:space="preserve"> de la respuesta)</w:t>
      </w:r>
    </w:p>
    <w:p w:rsidR="00F64858" w:rsidRPr="00541AA7" w:rsidRDefault="00F64858" w:rsidP="00B5151C">
      <w:pPr>
        <w:pStyle w:val="Prrafodelista"/>
        <w:numPr>
          <w:ilvl w:val="0"/>
          <w:numId w:val="3"/>
        </w:numPr>
        <w:rPr>
          <w:color w:val="000000" w:themeColor="text1"/>
          <w:szCs w:val="20"/>
        </w:rPr>
      </w:pPr>
      <w:r>
        <w:rPr>
          <w:color w:val="000000" w:themeColor="text1"/>
          <w:szCs w:val="20"/>
        </w:rPr>
        <w:t>El paso a Modo Normal se ejecutará siempre que NO esté activo algún tipo de Bucle</w:t>
      </w:r>
    </w:p>
    <w:p w:rsidR="00F64858" w:rsidRDefault="00F64858" w:rsidP="00F64858">
      <w:pPr>
        <w:pStyle w:val="Prrafodelista"/>
        <w:ind w:left="-1134"/>
        <w:rPr>
          <w:color w:val="000000" w:themeColor="text1"/>
          <w:szCs w:val="20"/>
        </w:rPr>
      </w:pPr>
    </w:p>
    <w:p w:rsidR="00F64858" w:rsidRDefault="00F64858" w:rsidP="00F64858">
      <w:pPr>
        <w:ind w:left="-1134"/>
        <w:rPr>
          <w:szCs w:val="20"/>
        </w:rPr>
      </w:pPr>
    </w:p>
    <w:p w:rsidR="00F64858" w:rsidRPr="00A4536A" w:rsidRDefault="00753855" w:rsidP="00F64858">
      <w:pPr>
        <w:ind w:left="-1134"/>
        <w:rPr>
          <w:b/>
          <w:color w:val="C0504D" w:themeColor="accent2"/>
          <w:szCs w:val="20"/>
        </w:rPr>
      </w:pPr>
      <w:r>
        <w:rPr>
          <w:b/>
          <w:color w:val="C0504D" w:themeColor="accent2"/>
          <w:szCs w:val="20"/>
        </w:rPr>
        <w:t xml:space="preserve">‘T04’. </w:t>
      </w:r>
      <w:r w:rsidR="00F64858">
        <w:rPr>
          <w:b/>
          <w:color w:val="C0504D" w:themeColor="accent2"/>
          <w:szCs w:val="20"/>
        </w:rPr>
        <w:t>Comando selección Tipo de Bucle de Recurso/Interfaz</w:t>
      </w:r>
    </w:p>
    <w:tbl>
      <w:tblPr>
        <w:tblStyle w:val="Cuadrculamedia3-nfasis2"/>
        <w:tblW w:w="0" w:type="auto"/>
        <w:tblInd w:w="-1026" w:type="dxa"/>
        <w:tblLook w:val="04A0" w:firstRow="1" w:lastRow="0" w:firstColumn="1" w:lastColumn="0" w:noHBand="0" w:noVBand="1"/>
      </w:tblPr>
      <w:tblGrid>
        <w:gridCol w:w="2977"/>
        <w:gridCol w:w="1482"/>
        <w:gridCol w:w="5322"/>
      </w:tblGrid>
      <w:tr w:rsidR="00F64858" w:rsidRPr="008135A4" w:rsidTr="00803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F64858" w:rsidRPr="008135A4" w:rsidRDefault="00F64858" w:rsidP="00410C7C">
            <w:pPr>
              <w:rPr>
                <w:szCs w:val="20"/>
              </w:rPr>
            </w:pPr>
            <w:r w:rsidRPr="008135A4">
              <w:rPr>
                <w:szCs w:val="20"/>
              </w:rPr>
              <w:t>CAMPO</w:t>
            </w:r>
          </w:p>
        </w:tc>
        <w:tc>
          <w:tcPr>
            <w:tcW w:w="1482" w:type="dxa"/>
          </w:tcPr>
          <w:p w:rsidR="00F64858" w:rsidRPr="008135A4" w:rsidRDefault="00F64858"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F64858" w:rsidRPr="008135A4" w:rsidRDefault="00F64858"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F64858" w:rsidRPr="008135A4" w:rsidRDefault="00F64858" w:rsidP="00410C7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F64858" w:rsidTr="0080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F64858" w:rsidRDefault="00F64858" w:rsidP="00410C7C">
            <w:pPr>
              <w:rPr>
                <w:szCs w:val="20"/>
              </w:rPr>
            </w:pPr>
            <w:r>
              <w:rPr>
                <w:szCs w:val="20"/>
              </w:rPr>
              <w:t>Origen mensaje</w:t>
            </w:r>
          </w:p>
        </w:tc>
        <w:tc>
          <w:tcPr>
            <w:tcW w:w="1482" w:type="dxa"/>
          </w:tcPr>
          <w:p w:rsidR="00F64858" w:rsidRPr="008135A4" w:rsidRDefault="00F64858" w:rsidP="00410C7C">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22" w:type="dxa"/>
          </w:tcPr>
          <w:p w:rsidR="00F64858" w:rsidRDefault="00F64858"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Módulo Mantenimiento (RCS2010)</w:t>
            </w:r>
          </w:p>
        </w:tc>
      </w:tr>
      <w:tr w:rsidR="00F64858" w:rsidTr="00803090">
        <w:tc>
          <w:tcPr>
            <w:cnfStyle w:val="001000000000" w:firstRow="0" w:lastRow="0" w:firstColumn="1" w:lastColumn="0" w:oddVBand="0" w:evenVBand="0" w:oddHBand="0" w:evenHBand="0" w:firstRowFirstColumn="0" w:firstRowLastColumn="0" w:lastRowFirstColumn="0" w:lastRowLastColumn="0"/>
            <w:tcW w:w="2977" w:type="dxa"/>
          </w:tcPr>
          <w:p w:rsidR="00F64858" w:rsidRDefault="00F64858" w:rsidP="00410C7C">
            <w:pPr>
              <w:rPr>
                <w:szCs w:val="20"/>
              </w:rPr>
            </w:pPr>
            <w:r>
              <w:rPr>
                <w:szCs w:val="20"/>
              </w:rPr>
              <w:t>Código mensaje</w:t>
            </w:r>
          </w:p>
        </w:tc>
        <w:tc>
          <w:tcPr>
            <w:tcW w:w="1482" w:type="dxa"/>
          </w:tcPr>
          <w:p w:rsidR="00F64858" w:rsidRPr="008135A4" w:rsidRDefault="00F64858" w:rsidP="00410C7C">
            <w:pPr>
              <w:cnfStyle w:val="000000000000" w:firstRow="0" w:lastRow="0" w:firstColumn="0" w:lastColumn="0" w:oddVBand="0" w:evenVBand="0" w:oddHBand="0" w:evenHBand="0" w:firstRowFirstColumn="0" w:firstRowLastColumn="0" w:lastRowFirstColumn="0" w:lastRowLastColumn="0"/>
              <w:rPr>
                <w:b/>
                <w:szCs w:val="20"/>
              </w:rPr>
            </w:pPr>
            <w:r>
              <w:rPr>
                <w:b/>
                <w:szCs w:val="20"/>
              </w:rPr>
              <w:t>“T</w:t>
            </w:r>
            <w:r w:rsidRPr="008135A4">
              <w:rPr>
                <w:b/>
                <w:szCs w:val="20"/>
              </w:rPr>
              <w:t>0</w:t>
            </w:r>
            <w:r>
              <w:rPr>
                <w:b/>
                <w:szCs w:val="20"/>
              </w:rPr>
              <w:t>4”</w:t>
            </w:r>
          </w:p>
        </w:tc>
        <w:tc>
          <w:tcPr>
            <w:tcW w:w="5322" w:type="dxa"/>
          </w:tcPr>
          <w:p w:rsidR="00F64858" w:rsidRPr="008135A4" w:rsidRDefault="00F64858" w:rsidP="00410C7C">
            <w:pPr>
              <w:cnfStyle w:val="000000000000" w:firstRow="0" w:lastRow="0" w:firstColumn="0" w:lastColumn="0" w:oddVBand="0" w:evenVBand="0" w:oddHBand="0" w:evenHBand="0" w:firstRowFirstColumn="0" w:firstRowLastColumn="0" w:lastRowFirstColumn="0" w:lastRowLastColumn="0"/>
              <w:rPr>
                <w:b/>
                <w:szCs w:val="20"/>
              </w:rPr>
            </w:pPr>
            <w:r>
              <w:rPr>
                <w:b/>
                <w:szCs w:val="20"/>
              </w:rPr>
              <w:t>Comando de selección Tipo de Bucle Recurso</w:t>
            </w:r>
          </w:p>
          <w:p w:rsidR="00F64858" w:rsidRDefault="00F64858" w:rsidP="00410C7C">
            <w:pPr>
              <w:cnfStyle w:val="000000000000" w:firstRow="0" w:lastRow="0" w:firstColumn="0" w:lastColumn="0" w:oddVBand="0" w:evenVBand="0" w:oddHBand="0" w:evenHBand="0" w:firstRowFirstColumn="0" w:firstRowLastColumn="0" w:lastRowFirstColumn="0" w:lastRowLastColumn="0"/>
              <w:rPr>
                <w:szCs w:val="20"/>
              </w:rPr>
            </w:pPr>
          </w:p>
        </w:tc>
      </w:tr>
      <w:tr w:rsidR="00F64858" w:rsidTr="0080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F64858" w:rsidRDefault="00F64858" w:rsidP="00410C7C">
            <w:pPr>
              <w:rPr>
                <w:szCs w:val="20"/>
              </w:rPr>
            </w:pPr>
            <w:r>
              <w:rPr>
                <w:szCs w:val="20"/>
              </w:rPr>
              <w:t>Parámetro 1</w:t>
            </w:r>
          </w:p>
        </w:tc>
        <w:tc>
          <w:tcPr>
            <w:tcW w:w="1482" w:type="dxa"/>
          </w:tcPr>
          <w:p w:rsidR="00F64858" w:rsidRDefault="00F64858"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22" w:type="dxa"/>
          </w:tcPr>
          <w:p w:rsidR="00F64858" w:rsidRPr="00330B4D" w:rsidRDefault="00F64858" w:rsidP="00410C7C">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803090" w:rsidTr="00803090">
        <w:tc>
          <w:tcPr>
            <w:cnfStyle w:val="001000000000" w:firstRow="0" w:lastRow="0" w:firstColumn="1" w:lastColumn="0" w:oddVBand="0" w:evenVBand="0" w:oddHBand="0" w:evenHBand="0" w:firstRowFirstColumn="0" w:firstRowLastColumn="0" w:lastRowFirstColumn="0" w:lastRowLastColumn="0"/>
            <w:tcW w:w="2977" w:type="dxa"/>
          </w:tcPr>
          <w:p w:rsidR="00803090" w:rsidRDefault="00803090" w:rsidP="00C070C3">
            <w:pPr>
              <w:rPr>
                <w:szCs w:val="20"/>
              </w:rPr>
            </w:pPr>
            <w:r>
              <w:rPr>
                <w:szCs w:val="20"/>
              </w:rPr>
              <w:t>Parámetro 2</w:t>
            </w:r>
          </w:p>
        </w:tc>
        <w:tc>
          <w:tcPr>
            <w:tcW w:w="1482" w:type="dxa"/>
          </w:tcPr>
          <w:p w:rsidR="00803090" w:rsidRDefault="00803090" w:rsidP="00C070C3">
            <w:pPr>
              <w:cnfStyle w:val="000000000000" w:firstRow="0" w:lastRow="0" w:firstColumn="0" w:lastColumn="0" w:oddVBand="0" w:evenVBand="0" w:oddHBand="0" w:evenHBand="0" w:firstRowFirstColumn="0" w:firstRowLastColumn="0" w:lastRowFirstColumn="0" w:lastRowLastColumn="0"/>
              <w:rPr>
                <w:szCs w:val="20"/>
              </w:rPr>
            </w:pPr>
            <w:r>
              <w:rPr>
                <w:szCs w:val="20"/>
              </w:rPr>
              <w:t>Tipo de Bucle</w:t>
            </w:r>
          </w:p>
        </w:tc>
        <w:tc>
          <w:tcPr>
            <w:tcW w:w="5322" w:type="dxa"/>
          </w:tcPr>
          <w:p w:rsidR="00803090" w:rsidRDefault="00803090" w:rsidP="00C070C3">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803090" w:rsidRDefault="00803090" w:rsidP="00C070C3">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Pr>
                <w:szCs w:val="20"/>
              </w:rPr>
              <w:t>" OFF, no hay bucle;</w:t>
            </w:r>
          </w:p>
          <w:p w:rsidR="00803090" w:rsidRDefault="00803090" w:rsidP="00C070C3">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Pr>
                <w:szCs w:val="20"/>
              </w:rPr>
              <w:t>" Bucle tipo “Local Simple”</w:t>
            </w:r>
          </w:p>
          <w:p w:rsidR="00803090" w:rsidRPr="00330B4D" w:rsidRDefault="00803090" w:rsidP="00C070C3">
            <w:pPr>
              <w:cnfStyle w:val="000000000000" w:firstRow="0" w:lastRow="0" w:firstColumn="0" w:lastColumn="0" w:oddVBand="0" w:evenVBand="0" w:oddHBand="0" w:evenHBand="0" w:firstRowFirstColumn="0" w:firstRowLastColumn="0" w:lastRowFirstColumn="0" w:lastRowLastColumn="0"/>
              <w:rPr>
                <w:szCs w:val="20"/>
              </w:rPr>
            </w:pPr>
            <w:r>
              <w:rPr>
                <w:szCs w:val="20"/>
              </w:rPr>
              <w:t>“</w:t>
            </w:r>
            <w:r>
              <w:rPr>
                <w:b/>
                <w:szCs w:val="20"/>
              </w:rPr>
              <w:t>2</w:t>
            </w:r>
            <w:r>
              <w:rPr>
                <w:szCs w:val="20"/>
              </w:rPr>
              <w:t>” Bucle tipo “Local Frecuencias Desplazadas”</w:t>
            </w:r>
          </w:p>
        </w:tc>
      </w:tr>
      <w:tr w:rsidR="00803090" w:rsidTr="0080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03090" w:rsidRDefault="00803090" w:rsidP="00C070C3">
            <w:pPr>
              <w:rPr>
                <w:szCs w:val="20"/>
              </w:rPr>
            </w:pPr>
            <w:r>
              <w:rPr>
                <w:szCs w:val="20"/>
              </w:rPr>
              <w:t>Parámetro 3</w:t>
            </w:r>
          </w:p>
        </w:tc>
        <w:tc>
          <w:tcPr>
            <w:tcW w:w="1482" w:type="dxa"/>
          </w:tcPr>
          <w:p w:rsidR="00803090" w:rsidRDefault="00803090" w:rsidP="00C070C3">
            <w:pPr>
              <w:cnfStyle w:val="000000100000" w:firstRow="0" w:lastRow="0" w:firstColumn="0" w:lastColumn="0" w:oddVBand="0" w:evenVBand="0" w:oddHBand="1" w:evenHBand="0" w:firstRowFirstColumn="0" w:firstRowLastColumn="0" w:lastRowFirstColumn="0" w:lastRowLastColumn="0"/>
              <w:rPr>
                <w:szCs w:val="20"/>
              </w:rPr>
            </w:pPr>
            <w:r>
              <w:rPr>
                <w:szCs w:val="20"/>
              </w:rPr>
              <w:t>Parámetro Bucle</w:t>
            </w:r>
          </w:p>
        </w:tc>
        <w:tc>
          <w:tcPr>
            <w:tcW w:w="5322" w:type="dxa"/>
          </w:tcPr>
          <w:p w:rsidR="00803090" w:rsidRDefault="00803090" w:rsidP="00C070C3">
            <w:pPr>
              <w:cnfStyle w:val="000000100000" w:firstRow="0" w:lastRow="0" w:firstColumn="0" w:lastColumn="0" w:oddVBand="0" w:evenVBand="0" w:oddHBand="1" w:evenHBand="0" w:firstRowFirstColumn="0" w:firstRowLastColumn="0" w:lastRowFirstColumn="0" w:lastRowLastColumn="0"/>
              <w:rPr>
                <w:szCs w:val="20"/>
              </w:rPr>
            </w:pPr>
            <w:r>
              <w:rPr>
                <w:szCs w:val="20"/>
              </w:rPr>
              <w:t>El parámetro es función del tipo de Bucle</w:t>
            </w:r>
          </w:p>
          <w:p w:rsidR="00803090" w:rsidRDefault="00803090" w:rsidP="00C070C3">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szCs w:val="20"/>
              </w:rPr>
            </w:pPr>
            <w:r w:rsidRPr="00A01DFF">
              <w:rPr>
                <w:b/>
                <w:szCs w:val="20"/>
              </w:rPr>
              <w:t>NO Aplicable</w:t>
            </w:r>
            <w:r w:rsidRPr="00A01DFF">
              <w:rPr>
                <w:szCs w:val="20"/>
              </w:rPr>
              <w:t xml:space="preserve"> para bucles tipo "</w:t>
            </w:r>
            <w:r w:rsidRPr="00A01DFF">
              <w:rPr>
                <w:b/>
                <w:szCs w:val="20"/>
              </w:rPr>
              <w:t>0</w:t>
            </w:r>
            <w:r w:rsidRPr="00A01DFF">
              <w:rPr>
                <w:szCs w:val="20"/>
              </w:rPr>
              <w:t>" y “</w:t>
            </w:r>
            <w:r w:rsidRPr="00A01DFF">
              <w:rPr>
                <w:b/>
                <w:szCs w:val="20"/>
              </w:rPr>
              <w:t>1</w:t>
            </w:r>
            <w:r w:rsidRPr="00A01DFF">
              <w:rPr>
                <w:szCs w:val="20"/>
              </w:rPr>
              <w:t>”.</w:t>
            </w:r>
          </w:p>
          <w:p w:rsidR="00803090" w:rsidRPr="00A01DFF" w:rsidRDefault="00803090" w:rsidP="00C070C3">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szCs w:val="20"/>
              </w:rPr>
            </w:pPr>
            <w:r w:rsidRPr="00A01DFF">
              <w:rPr>
                <w:b/>
                <w:szCs w:val="20"/>
              </w:rPr>
              <w:t>Número del Emplazamiento</w:t>
            </w:r>
            <w:r>
              <w:rPr>
                <w:szCs w:val="20"/>
              </w:rPr>
              <w:t>, rango “</w:t>
            </w:r>
            <w:r w:rsidRPr="00A01DFF">
              <w:rPr>
                <w:b/>
                <w:szCs w:val="20"/>
              </w:rPr>
              <w:t>0</w:t>
            </w:r>
            <w:r>
              <w:rPr>
                <w:szCs w:val="20"/>
              </w:rPr>
              <w:t>” a “</w:t>
            </w:r>
            <w:r w:rsidRPr="00A01DFF">
              <w:rPr>
                <w:b/>
                <w:szCs w:val="20"/>
              </w:rPr>
              <w:t>2</w:t>
            </w:r>
            <w:r>
              <w:rPr>
                <w:szCs w:val="20"/>
              </w:rPr>
              <w:t>” para bucle tipo “Local Frecuencias Desplazadas” (“</w:t>
            </w:r>
            <w:r w:rsidRPr="00A01DFF">
              <w:rPr>
                <w:b/>
                <w:szCs w:val="20"/>
              </w:rPr>
              <w:t>2</w:t>
            </w:r>
            <w:r>
              <w:rPr>
                <w:szCs w:val="20"/>
              </w:rPr>
              <w:t>”).</w:t>
            </w:r>
          </w:p>
        </w:tc>
      </w:tr>
    </w:tbl>
    <w:p w:rsidR="00F64858" w:rsidRDefault="00F64858" w:rsidP="00F64858">
      <w:pPr>
        <w:ind w:left="-1134"/>
        <w:rPr>
          <w:szCs w:val="20"/>
        </w:rPr>
      </w:pPr>
    </w:p>
    <w:p w:rsidR="00F64858" w:rsidRDefault="00F64858" w:rsidP="00F64858">
      <w:pPr>
        <w:ind w:left="-1134"/>
        <w:rPr>
          <w:szCs w:val="20"/>
        </w:rPr>
      </w:pPr>
      <w:r>
        <w:rPr>
          <w:szCs w:val="20"/>
        </w:rPr>
        <w:t>NOTAS:</w:t>
      </w:r>
    </w:p>
    <w:p w:rsidR="00F64858" w:rsidRPr="00DC1430" w:rsidRDefault="00F64858" w:rsidP="00F64858">
      <w:pPr>
        <w:pStyle w:val="Prrafodelista"/>
        <w:numPr>
          <w:ilvl w:val="0"/>
          <w:numId w:val="3"/>
        </w:numPr>
        <w:rPr>
          <w:color w:val="000000" w:themeColor="text1"/>
          <w:szCs w:val="20"/>
        </w:rPr>
      </w:pPr>
      <w:r>
        <w:rPr>
          <w:szCs w:val="20"/>
        </w:rPr>
        <w:t>La</w:t>
      </w:r>
      <w:r w:rsidRPr="008260F5">
        <w:rPr>
          <w:szCs w:val="20"/>
        </w:rPr>
        <w:t xml:space="preserve"> respuesta a este comando se describe en</w:t>
      </w:r>
      <w:r>
        <w:rPr>
          <w:szCs w:val="20"/>
        </w:rPr>
        <w:t xml:space="preserve"> el mensaje</w:t>
      </w:r>
      <w:r w:rsidRPr="008260F5">
        <w:rPr>
          <w:szCs w:val="20"/>
        </w:rPr>
        <w:t xml:space="preserve"> “</w:t>
      </w:r>
      <w:r w:rsidRPr="00B5151C">
        <w:rPr>
          <w:b/>
          <w:szCs w:val="20"/>
        </w:rPr>
        <w:t>Estado Recurso/Interfaz</w:t>
      </w:r>
      <w:r w:rsidRPr="00330B4D">
        <w:rPr>
          <w:szCs w:val="20"/>
        </w:rPr>
        <w:t>”</w:t>
      </w:r>
      <w:r>
        <w:rPr>
          <w:szCs w:val="20"/>
        </w:rPr>
        <w:t>.</w:t>
      </w:r>
    </w:p>
    <w:p w:rsidR="00F64858" w:rsidRPr="00B127A1" w:rsidRDefault="00F64858" w:rsidP="00F64858">
      <w:pPr>
        <w:pStyle w:val="Prrafodelista"/>
        <w:numPr>
          <w:ilvl w:val="0"/>
          <w:numId w:val="3"/>
        </w:numPr>
        <w:rPr>
          <w:color w:val="000000" w:themeColor="text1"/>
          <w:szCs w:val="20"/>
        </w:rPr>
      </w:pPr>
      <w:r>
        <w:rPr>
          <w:szCs w:val="20"/>
        </w:rPr>
        <w:t>El módulo de Mantenimiento NO Realizará seguimiento de la ejecución del comando de selección Tipo de Bucle (detección de time-</w:t>
      </w:r>
      <w:proofErr w:type="spellStart"/>
      <w:r>
        <w:rPr>
          <w:szCs w:val="20"/>
        </w:rPr>
        <w:t>out</w:t>
      </w:r>
      <w:proofErr w:type="spellEnd"/>
      <w:r>
        <w:rPr>
          <w:szCs w:val="20"/>
        </w:rPr>
        <w:t xml:space="preserve"> de la respuesta).</w:t>
      </w:r>
    </w:p>
    <w:p w:rsidR="00B127A1" w:rsidRPr="00B127A1" w:rsidRDefault="00B127A1" w:rsidP="00F64858">
      <w:pPr>
        <w:pStyle w:val="Prrafodelista"/>
        <w:numPr>
          <w:ilvl w:val="0"/>
          <w:numId w:val="3"/>
        </w:numPr>
        <w:rPr>
          <w:color w:val="000000" w:themeColor="text1"/>
          <w:szCs w:val="20"/>
          <w:highlight w:val="yellow"/>
        </w:rPr>
      </w:pPr>
      <w:r w:rsidRPr="00B127A1">
        <w:rPr>
          <w:color w:val="000000" w:themeColor="text1"/>
          <w:szCs w:val="20"/>
          <w:highlight w:val="yellow"/>
        </w:rPr>
        <w:t xml:space="preserve">OJO: </w:t>
      </w:r>
      <w:r>
        <w:rPr>
          <w:color w:val="000000" w:themeColor="text1"/>
          <w:szCs w:val="20"/>
          <w:highlight w:val="yellow"/>
        </w:rPr>
        <w:t>Relacionar con r</w:t>
      </w:r>
      <w:r w:rsidRPr="00B127A1">
        <w:rPr>
          <w:color w:val="000000" w:themeColor="text1"/>
          <w:szCs w:val="20"/>
          <w:highlight w:val="yellow"/>
        </w:rPr>
        <w:t>espuesta “</w:t>
      </w:r>
      <w:proofErr w:type="spellStart"/>
      <w:r w:rsidRPr="00B127A1">
        <w:rPr>
          <w:color w:val="000000" w:themeColor="text1"/>
          <w:szCs w:val="20"/>
          <w:highlight w:val="yellow"/>
        </w:rPr>
        <w:t>ResultadoBucle</w:t>
      </w:r>
      <w:proofErr w:type="spellEnd"/>
      <w:r w:rsidRPr="00B127A1">
        <w:rPr>
          <w:color w:val="000000" w:themeColor="text1"/>
          <w:szCs w:val="20"/>
          <w:highlight w:val="yellow"/>
        </w:rPr>
        <w:t>”</w:t>
      </w:r>
    </w:p>
    <w:p w:rsidR="00F64858" w:rsidRPr="00F64858" w:rsidRDefault="00F64858" w:rsidP="00F64858">
      <w:pPr>
        <w:pStyle w:val="Prrafodelista"/>
        <w:numPr>
          <w:ilvl w:val="0"/>
          <w:numId w:val="3"/>
        </w:numPr>
        <w:rPr>
          <w:color w:val="000000" w:themeColor="text1"/>
          <w:szCs w:val="20"/>
        </w:rPr>
      </w:pPr>
      <w:r>
        <w:rPr>
          <w:szCs w:val="20"/>
        </w:rPr>
        <w:t xml:space="preserve">Este comando </w:t>
      </w:r>
      <w:r w:rsidR="00343117">
        <w:rPr>
          <w:szCs w:val="20"/>
        </w:rPr>
        <w:t>SOLO se ejecutará cuando el</w:t>
      </w:r>
      <w:r>
        <w:rPr>
          <w:szCs w:val="20"/>
        </w:rPr>
        <w:t xml:space="preserve"> Recurso esté en modo Mantenimiento</w:t>
      </w:r>
    </w:p>
    <w:p w:rsidR="00C070C3" w:rsidRPr="00C070C3" w:rsidRDefault="00C070C3" w:rsidP="00C070C3">
      <w:pPr>
        <w:ind w:left="-1134"/>
        <w:rPr>
          <w:szCs w:val="20"/>
        </w:rPr>
      </w:pPr>
    </w:p>
    <w:p w:rsidR="00B71572" w:rsidRDefault="00B71572" w:rsidP="00B71572">
      <w:pPr>
        <w:ind w:left="-1134"/>
        <w:rPr>
          <w:szCs w:val="20"/>
        </w:rPr>
      </w:pPr>
    </w:p>
    <w:p w:rsidR="00B71572" w:rsidRPr="00A4536A" w:rsidRDefault="00B71572" w:rsidP="00B71572">
      <w:pPr>
        <w:ind w:left="-1134"/>
        <w:rPr>
          <w:b/>
          <w:color w:val="C0504D" w:themeColor="accent2"/>
          <w:szCs w:val="20"/>
        </w:rPr>
      </w:pPr>
      <w:r>
        <w:rPr>
          <w:b/>
          <w:color w:val="C0504D" w:themeColor="accent2"/>
          <w:szCs w:val="20"/>
        </w:rPr>
        <w:t xml:space="preserve">‘T05’. Comando </w:t>
      </w:r>
      <w:proofErr w:type="spellStart"/>
      <w:r>
        <w:rPr>
          <w:b/>
          <w:color w:val="C0504D" w:themeColor="accent2"/>
          <w:szCs w:val="20"/>
        </w:rPr>
        <w:t>Activacion</w:t>
      </w:r>
      <w:proofErr w:type="spellEnd"/>
      <w:r>
        <w:rPr>
          <w:b/>
          <w:color w:val="C0504D" w:themeColor="accent2"/>
          <w:szCs w:val="20"/>
        </w:rPr>
        <w:t>/</w:t>
      </w:r>
      <w:proofErr w:type="spellStart"/>
      <w:r>
        <w:rPr>
          <w:b/>
          <w:color w:val="C0504D" w:themeColor="accent2"/>
          <w:szCs w:val="20"/>
        </w:rPr>
        <w:t>Desactivacion</w:t>
      </w:r>
      <w:proofErr w:type="spellEnd"/>
      <w:r>
        <w:rPr>
          <w:b/>
          <w:color w:val="C0504D" w:themeColor="accent2"/>
          <w:szCs w:val="20"/>
        </w:rPr>
        <w:t xml:space="preserve"> de Recurso/Interfaz</w:t>
      </w:r>
    </w:p>
    <w:tbl>
      <w:tblPr>
        <w:tblStyle w:val="Cuadrculamedia3-nfasis2"/>
        <w:tblW w:w="0" w:type="auto"/>
        <w:tblInd w:w="-1026" w:type="dxa"/>
        <w:tblLook w:val="04A0" w:firstRow="1" w:lastRow="0" w:firstColumn="1" w:lastColumn="0" w:noHBand="0" w:noVBand="1"/>
      </w:tblPr>
      <w:tblGrid>
        <w:gridCol w:w="2977"/>
        <w:gridCol w:w="1482"/>
        <w:gridCol w:w="5322"/>
      </w:tblGrid>
      <w:tr w:rsidR="00B71572" w:rsidRPr="008135A4" w:rsidTr="00287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71572" w:rsidRPr="008135A4" w:rsidRDefault="00B71572" w:rsidP="0028787B">
            <w:pPr>
              <w:rPr>
                <w:szCs w:val="20"/>
              </w:rPr>
            </w:pPr>
            <w:r w:rsidRPr="008135A4">
              <w:rPr>
                <w:szCs w:val="20"/>
              </w:rPr>
              <w:lastRenderedPageBreak/>
              <w:t>CAMPO</w:t>
            </w:r>
          </w:p>
        </w:tc>
        <w:tc>
          <w:tcPr>
            <w:tcW w:w="1482" w:type="dxa"/>
          </w:tcPr>
          <w:p w:rsidR="00B71572" w:rsidRPr="008135A4" w:rsidRDefault="00B71572" w:rsidP="0028787B">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B71572" w:rsidRPr="008135A4" w:rsidRDefault="00B71572" w:rsidP="0028787B">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B71572" w:rsidRPr="008135A4" w:rsidRDefault="00B71572" w:rsidP="0028787B">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B71572"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71572" w:rsidRDefault="00B71572" w:rsidP="0028787B">
            <w:pPr>
              <w:rPr>
                <w:szCs w:val="20"/>
              </w:rPr>
            </w:pPr>
            <w:r>
              <w:rPr>
                <w:szCs w:val="20"/>
              </w:rPr>
              <w:t>Origen mensaje</w:t>
            </w:r>
          </w:p>
        </w:tc>
        <w:tc>
          <w:tcPr>
            <w:tcW w:w="1482" w:type="dxa"/>
          </w:tcPr>
          <w:p w:rsidR="00B71572" w:rsidRPr="008135A4" w:rsidRDefault="00B71572" w:rsidP="0028787B">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22" w:type="dxa"/>
          </w:tcPr>
          <w:p w:rsidR="00B71572" w:rsidRDefault="00B71572"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Módulo Mantenimiento (RCS2010)</w:t>
            </w:r>
          </w:p>
        </w:tc>
      </w:tr>
      <w:tr w:rsidR="00B71572" w:rsidTr="0028787B">
        <w:tc>
          <w:tcPr>
            <w:cnfStyle w:val="001000000000" w:firstRow="0" w:lastRow="0" w:firstColumn="1" w:lastColumn="0" w:oddVBand="0" w:evenVBand="0" w:oddHBand="0" w:evenHBand="0" w:firstRowFirstColumn="0" w:firstRowLastColumn="0" w:lastRowFirstColumn="0" w:lastRowLastColumn="0"/>
            <w:tcW w:w="2977" w:type="dxa"/>
          </w:tcPr>
          <w:p w:rsidR="00B71572" w:rsidRDefault="00B71572" w:rsidP="0028787B">
            <w:pPr>
              <w:rPr>
                <w:szCs w:val="20"/>
              </w:rPr>
            </w:pPr>
            <w:r>
              <w:rPr>
                <w:szCs w:val="20"/>
              </w:rPr>
              <w:t>Código mensaje</w:t>
            </w:r>
          </w:p>
        </w:tc>
        <w:tc>
          <w:tcPr>
            <w:tcW w:w="1482" w:type="dxa"/>
          </w:tcPr>
          <w:p w:rsidR="00B71572" w:rsidRPr="008135A4" w:rsidRDefault="00B71572" w:rsidP="0028787B">
            <w:pPr>
              <w:cnfStyle w:val="000000000000" w:firstRow="0" w:lastRow="0" w:firstColumn="0" w:lastColumn="0" w:oddVBand="0" w:evenVBand="0" w:oddHBand="0" w:evenHBand="0" w:firstRowFirstColumn="0" w:firstRowLastColumn="0" w:lastRowFirstColumn="0" w:lastRowLastColumn="0"/>
              <w:rPr>
                <w:b/>
                <w:szCs w:val="20"/>
              </w:rPr>
            </w:pPr>
            <w:r>
              <w:rPr>
                <w:b/>
                <w:szCs w:val="20"/>
              </w:rPr>
              <w:t>“T</w:t>
            </w:r>
            <w:r w:rsidRPr="008135A4">
              <w:rPr>
                <w:b/>
                <w:szCs w:val="20"/>
              </w:rPr>
              <w:t>0</w:t>
            </w:r>
            <w:r>
              <w:rPr>
                <w:b/>
                <w:szCs w:val="20"/>
              </w:rPr>
              <w:t>5”</w:t>
            </w:r>
          </w:p>
        </w:tc>
        <w:tc>
          <w:tcPr>
            <w:tcW w:w="5322" w:type="dxa"/>
          </w:tcPr>
          <w:p w:rsidR="00B71572" w:rsidRPr="00F64858" w:rsidRDefault="00B71572" w:rsidP="0028787B">
            <w:pPr>
              <w:cnfStyle w:val="000000000000" w:firstRow="0" w:lastRow="0" w:firstColumn="0" w:lastColumn="0" w:oddVBand="0" w:evenVBand="0" w:oddHBand="0" w:evenHBand="0" w:firstRowFirstColumn="0" w:firstRowLastColumn="0" w:lastRowFirstColumn="0" w:lastRowLastColumn="0"/>
              <w:rPr>
                <w:b/>
                <w:szCs w:val="20"/>
              </w:rPr>
            </w:pPr>
            <w:r>
              <w:rPr>
                <w:b/>
                <w:szCs w:val="20"/>
              </w:rPr>
              <w:t xml:space="preserve">Comando </w:t>
            </w:r>
            <w:proofErr w:type="spellStart"/>
            <w:r w:rsidRPr="00B71572">
              <w:rPr>
                <w:b/>
                <w:szCs w:val="20"/>
              </w:rPr>
              <w:t>Activacion</w:t>
            </w:r>
            <w:proofErr w:type="spellEnd"/>
            <w:r w:rsidRPr="00B71572">
              <w:rPr>
                <w:b/>
                <w:szCs w:val="20"/>
              </w:rPr>
              <w:t>/</w:t>
            </w:r>
            <w:proofErr w:type="spellStart"/>
            <w:r w:rsidRPr="00B71572">
              <w:rPr>
                <w:b/>
                <w:szCs w:val="20"/>
              </w:rPr>
              <w:t>Desactivacion</w:t>
            </w:r>
            <w:proofErr w:type="spellEnd"/>
            <w:r w:rsidRPr="00B71572">
              <w:rPr>
                <w:b/>
                <w:szCs w:val="20"/>
              </w:rPr>
              <w:t xml:space="preserve"> de</w:t>
            </w:r>
            <w:r>
              <w:rPr>
                <w:b/>
                <w:szCs w:val="20"/>
              </w:rPr>
              <w:t xml:space="preserve"> Recurso</w:t>
            </w:r>
          </w:p>
        </w:tc>
      </w:tr>
      <w:tr w:rsidR="00B71572" w:rsidTr="0028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71572" w:rsidRDefault="00B71572" w:rsidP="0028787B">
            <w:pPr>
              <w:rPr>
                <w:szCs w:val="20"/>
              </w:rPr>
            </w:pPr>
            <w:r>
              <w:rPr>
                <w:szCs w:val="20"/>
              </w:rPr>
              <w:t>Parámetro 1</w:t>
            </w:r>
          </w:p>
        </w:tc>
        <w:tc>
          <w:tcPr>
            <w:tcW w:w="1482" w:type="dxa"/>
          </w:tcPr>
          <w:p w:rsidR="00B71572" w:rsidRDefault="00B71572"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Número de Recurso</w:t>
            </w:r>
          </w:p>
        </w:tc>
        <w:tc>
          <w:tcPr>
            <w:tcW w:w="5322" w:type="dxa"/>
          </w:tcPr>
          <w:p w:rsidR="00B71572" w:rsidRPr="00330B4D" w:rsidRDefault="00B71572" w:rsidP="0028787B">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Carácter numérico que indica el número del Recurso en la pasarela, rango </w:t>
            </w:r>
            <w:r w:rsidRPr="008135A4">
              <w:rPr>
                <w:szCs w:val="20"/>
              </w:rPr>
              <w:t>"</w:t>
            </w:r>
            <w:r w:rsidRPr="008135A4">
              <w:rPr>
                <w:b/>
                <w:szCs w:val="20"/>
              </w:rPr>
              <w:t>0</w:t>
            </w:r>
            <w:r>
              <w:rPr>
                <w:szCs w:val="20"/>
              </w:rPr>
              <w:t>" a “</w:t>
            </w:r>
            <w:r>
              <w:rPr>
                <w:b/>
                <w:szCs w:val="20"/>
              </w:rPr>
              <w:t>15</w:t>
            </w:r>
            <w:r>
              <w:rPr>
                <w:szCs w:val="20"/>
              </w:rPr>
              <w:t>”</w:t>
            </w:r>
          </w:p>
        </w:tc>
      </w:tr>
      <w:tr w:rsidR="00B71572" w:rsidTr="0028787B">
        <w:tc>
          <w:tcPr>
            <w:cnfStyle w:val="001000000000" w:firstRow="0" w:lastRow="0" w:firstColumn="1" w:lastColumn="0" w:oddVBand="0" w:evenVBand="0" w:oddHBand="0" w:evenHBand="0" w:firstRowFirstColumn="0" w:firstRowLastColumn="0" w:lastRowFirstColumn="0" w:lastRowLastColumn="0"/>
            <w:tcW w:w="2977" w:type="dxa"/>
          </w:tcPr>
          <w:p w:rsidR="00B71572" w:rsidRDefault="00B71572" w:rsidP="0028787B">
            <w:pPr>
              <w:rPr>
                <w:szCs w:val="20"/>
              </w:rPr>
            </w:pPr>
            <w:r>
              <w:rPr>
                <w:szCs w:val="20"/>
              </w:rPr>
              <w:t>Parámetro 2</w:t>
            </w:r>
          </w:p>
        </w:tc>
        <w:tc>
          <w:tcPr>
            <w:tcW w:w="1482" w:type="dxa"/>
          </w:tcPr>
          <w:p w:rsidR="00B71572" w:rsidRDefault="00B71572"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Estado del Recurso</w:t>
            </w:r>
          </w:p>
        </w:tc>
        <w:tc>
          <w:tcPr>
            <w:tcW w:w="5322" w:type="dxa"/>
          </w:tcPr>
          <w:p w:rsidR="00B71572" w:rsidRDefault="00B71572" w:rsidP="0028787B">
            <w:pPr>
              <w:cnfStyle w:val="000000000000" w:firstRow="0" w:lastRow="0" w:firstColumn="0" w:lastColumn="0" w:oddVBand="0" w:evenVBand="0" w:oddHBand="0" w:evenHBand="0" w:firstRowFirstColumn="0" w:firstRowLastColumn="0" w:lastRowFirstColumn="0" w:lastRowLastColumn="0"/>
              <w:rPr>
                <w:szCs w:val="20"/>
              </w:rPr>
            </w:pPr>
            <w:r>
              <w:rPr>
                <w:szCs w:val="20"/>
              </w:rPr>
              <w:t>Opciones:</w:t>
            </w:r>
          </w:p>
          <w:p w:rsidR="00B71572" w:rsidRDefault="00B71572" w:rsidP="0028787B">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0</w:t>
            </w:r>
            <w:r>
              <w:rPr>
                <w:szCs w:val="20"/>
              </w:rPr>
              <w:t>" Desactivado;</w:t>
            </w:r>
          </w:p>
          <w:p w:rsidR="00B71572" w:rsidRPr="00330B4D" w:rsidRDefault="00B71572" w:rsidP="0028787B">
            <w:pPr>
              <w:cnfStyle w:val="000000000000" w:firstRow="0" w:lastRow="0" w:firstColumn="0" w:lastColumn="0" w:oddVBand="0" w:evenVBand="0" w:oddHBand="0" w:evenHBand="0" w:firstRowFirstColumn="0" w:firstRowLastColumn="0" w:lastRowFirstColumn="0" w:lastRowLastColumn="0"/>
              <w:rPr>
                <w:szCs w:val="20"/>
              </w:rPr>
            </w:pPr>
            <w:r w:rsidRPr="00010D14">
              <w:rPr>
                <w:szCs w:val="20"/>
              </w:rPr>
              <w:t>"</w:t>
            </w:r>
            <w:r w:rsidRPr="00010D14">
              <w:rPr>
                <w:b/>
                <w:szCs w:val="20"/>
              </w:rPr>
              <w:t>1</w:t>
            </w:r>
            <w:r>
              <w:rPr>
                <w:szCs w:val="20"/>
              </w:rPr>
              <w:t>" Activado;</w:t>
            </w:r>
          </w:p>
        </w:tc>
      </w:tr>
    </w:tbl>
    <w:p w:rsidR="00B71572" w:rsidRDefault="00B71572" w:rsidP="00B71572">
      <w:pPr>
        <w:ind w:left="-1134"/>
        <w:rPr>
          <w:szCs w:val="20"/>
        </w:rPr>
      </w:pPr>
    </w:p>
    <w:p w:rsidR="00B71572" w:rsidRDefault="00B71572" w:rsidP="00B71572">
      <w:pPr>
        <w:ind w:left="-1134"/>
        <w:rPr>
          <w:szCs w:val="20"/>
        </w:rPr>
      </w:pPr>
      <w:r>
        <w:rPr>
          <w:szCs w:val="20"/>
        </w:rPr>
        <w:t>NOTAS:</w:t>
      </w:r>
    </w:p>
    <w:p w:rsidR="00B71572" w:rsidRPr="00DC1430" w:rsidRDefault="00B71572" w:rsidP="00B71572">
      <w:pPr>
        <w:pStyle w:val="Prrafodelista"/>
        <w:numPr>
          <w:ilvl w:val="0"/>
          <w:numId w:val="3"/>
        </w:numPr>
        <w:rPr>
          <w:color w:val="000000" w:themeColor="text1"/>
          <w:szCs w:val="20"/>
        </w:rPr>
      </w:pPr>
      <w:r>
        <w:rPr>
          <w:szCs w:val="20"/>
        </w:rPr>
        <w:t>La</w:t>
      </w:r>
      <w:r w:rsidRPr="008260F5">
        <w:rPr>
          <w:szCs w:val="20"/>
        </w:rPr>
        <w:t xml:space="preserve"> respuesta a este comando se describe en</w:t>
      </w:r>
      <w:r>
        <w:rPr>
          <w:szCs w:val="20"/>
        </w:rPr>
        <w:t xml:space="preserve"> el mensaje</w:t>
      </w:r>
      <w:r w:rsidRPr="008260F5">
        <w:rPr>
          <w:szCs w:val="20"/>
        </w:rPr>
        <w:t xml:space="preserve"> “</w:t>
      </w:r>
      <w:r w:rsidRPr="00B5151C">
        <w:rPr>
          <w:b/>
          <w:szCs w:val="20"/>
        </w:rPr>
        <w:t>Estado Recurso/Interfaz</w:t>
      </w:r>
      <w:r w:rsidRPr="00330B4D">
        <w:rPr>
          <w:szCs w:val="20"/>
        </w:rPr>
        <w:t>”</w:t>
      </w:r>
      <w:r>
        <w:rPr>
          <w:szCs w:val="20"/>
        </w:rPr>
        <w:t>.</w:t>
      </w:r>
    </w:p>
    <w:p w:rsidR="00B71572" w:rsidRPr="00F64858" w:rsidRDefault="00B71572" w:rsidP="00B71572">
      <w:pPr>
        <w:pStyle w:val="Prrafodelista"/>
        <w:numPr>
          <w:ilvl w:val="0"/>
          <w:numId w:val="3"/>
        </w:numPr>
        <w:rPr>
          <w:color w:val="000000" w:themeColor="text1"/>
          <w:szCs w:val="20"/>
        </w:rPr>
      </w:pPr>
      <w:r>
        <w:rPr>
          <w:szCs w:val="20"/>
        </w:rPr>
        <w:t>El módulo de Mantenimiento NO Realizará seguimiento de la ejecución del comando de activación/</w:t>
      </w:r>
      <w:proofErr w:type="spellStart"/>
      <w:r>
        <w:rPr>
          <w:szCs w:val="20"/>
        </w:rPr>
        <w:t>desactivacion</w:t>
      </w:r>
      <w:proofErr w:type="spellEnd"/>
      <w:r>
        <w:rPr>
          <w:szCs w:val="20"/>
        </w:rPr>
        <w:t xml:space="preserve"> de Recurso (detección de time-</w:t>
      </w:r>
      <w:proofErr w:type="spellStart"/>
      <w:r>
        <w:rPr>
          <w:szCs w:val="20"/>
        </w:rPr>
        <w:t>out</w:t>
      </w:r>
      <w:proofErr w:type="spellEnd"/>
      <w:r>
        <w:rPr>
          <w:szCs w:val="20"/>
        </w:rPr>
        <w:t xml:space="preserve"> de la respuesta)</w:t>
      </w:r>
    </w:p>
    <w:p w:rsidR="00C070C3" w:rsidRDefault="00C070C3" w:rsidP="00C070C3">
      <w:pPr>
        <w:ind w:left="-1134"/>
        <w:rPr>
          <w:szCs w:val="20"/>
        </w:rPr>
      </w:pPr>
    </w:p>
    <w:p w:rsidR="00B71572" w:rsidRPr="00C070C3" w:rsidRDefault="00B71572" w:rsidP="00C070C3">
      <w:pPr>
        <w:ind w:left="-1134"/>
        <w:rPr>
          <w:szCs w:val="20"/>
        </w:rPr>
      </w:pPr>
    </w:p>
    <w:p w:rsidR="00D6115C" w:rsidRPr="00C070C3" w:rsidRDefault="00753855" w:rsidP="00D6115C">
      <w:pPr>
        <w:ind w:left="-1134"/>
        <w:rPr>
          <w:b/>
          <w:color w:val="C0504D" w:themeColor="accent2"/>
          <w:szCs w:val="20"/>
        </w:rPr>
      </w:pPr>
      <w:r>
        <w:rPr>
          <w:b/>
          <w:color w:val="C0504D" w:themeColor="accent2"/>
          <w:szCs w:val="20"/>
        </w:rPr>
        <w:t xml:space="preserve">‘T10’. </w:t>
      </w:r>
      <w:r w:rsidR="00D6115C">
        <w:rPr>
          <w:b/>
          <w:color w:val="C0504D" w:themeColor="accent2"/>
          <w:szCs w:val="20"/>
        </w:rPr>
        <w:t>Comando Petición Actualización de Estados</w:t>
      </w:r>
    </w:p>
    <w:tbl>
      <w:tblPr>
        <w:tblStyle w:val="Cuadrculamedia3-nfasis2"/>
        <w:tblW w:w="0" w:type="auto"/>
        <w:tblInd w:w="-1026" w:type="dxa"/>
        <w:tblLook w:val="04A0" w:firstRow="1" w:lastRow="0" w:firstColumn="1" w:lastColumn="0" w:noHBand="0" w:noVBand="1"/>
      </w:tblPr>
      <w:tblGrid>
        <w:gridCol w:w="2977"/>
        <w:gridCol w:w="1482"/>
        <w:gridCol w:w="5322"/>
      </w:tblGrid>
      <w:tr w:rsidR="00D6115C" w:rsidRPr="008135A4" w:rsidTr="0038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D6115C" w:rsidRPr="008135A4" w:rsidRDefault="00D6115C" w:rsidP="00381FD0">
            <w:pPr>
              <w:rPr>
                <w:szCs w:val="20"/>
              </w:rPr>
            </w:pPr>
            <w:r w:rsidRPr="008135A4">
              <w:rPr>
                <w:szCs w:val="20"/>
              </w:rPr>
              <w:t>CAMPO</w:t>
            </w:r>
          </w:p>
        </w:tc>
        <w:tc>
          <w:tcPr>
            <w:tcW w:w="1482" w:type="dxa"/>
          </w:tcPr>
          <w:p w:rsidR="00D6115C" w:rsidRPr="008135A4" w:rsidRDefault="00D6115C" w:rsidP="00381FD0">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D6115C" w:rsidRPr="008135A4" w:rsidRDefault="00D6115C" w:rsidP="00381FD0">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D6115C" w:rsidRPr="008135A4" w:rsidRDefault="00D6115C" w:rsidP="00381FD0">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D6115C" w:rsidTr="0038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D6115C" w:rsidRDefault="00D6115C" w:rsidP="00381FD0">
            <w:pPr>
              <w:rPr>
                <w:szCs w:val="20"/>
              </w:rPr>
            </w:pPr>
            <w:r>
              <w:rPr>
                <w:szCs w:val="20"/>
              </w:rPr>
              <w:t>Origen mensaje</w:t>
            </w:r>
          </w:p>
        </w:tc>
        <w:tc>
          <w:tcPr>
            <w:tcW w:w="1482" w:type="dxa"/>
          </w:tcPr>
          <w:p w:rsidR="00D6115C" w:rsidRPr="008135A4" w:rsidRDefault="00D6115C" w:rsidP="00381FD0">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22" w:type="dxa"/>
          </w:tcPr>
          <w:p w:rsidR="00D6115C" w:rsidRDefault="00D6115C" w:rsidP="00381FD0">
            <w:pPr>
              <w:cnfStyle w:val="000000100000" w:firstRow="0" w:lastRow="0" w:firstColumn="0" w:lastColumn="0" w:oddVBand="0" w:evenVBand="0" w:oddHBand="1" w:evenHBand="0" w:firstRowFirstColumn="0" w:firstRowLastColumn="0" w:lastRowFirstColumn="0" w:lastRowLastColumn="0"/>
              <w:rPr>
                <w:szCs w:val="20"/>
              </w:rPr>
            </w:pPr>
            <w:r>
              <w:rPr>
                <w:szCs w:val="20"/>
              </w:rPr>
              <w:t>Módulo Mantenimiento (RCS2010)</w:t>
            </w:r>
          </w:p>
        </w:tc>
      </w:tr>
      <w:tr w:rsidR="00D6115C" w:rsidTr="00381FD0">
        <w:tc>
          <w:tcPr>
            <w:cnfStyle w:val="001000000000" w:firstRow="0" w:lastRow="0" w:firstColumn="1" w:lastColumn="0" w:oddVBand="0" w:evenVBand="0" w:oddHBand="0" w:evenHBand="0" w:firstRowFirstColumn="0" w:firstRowLastColumn="0" w:lastRowFirstColumn="0" w:lastRowLastColumn="0"/>
            <w:tcW w:w="2977" w:type="dxa"/>
          </w:tcPr>
          <w:p w:rsidR="00D6115C" w:rsidRDefault="00D6115C" w:rsidP="00381FD0">
            <w:pPr>
              <w:rPr>
                <w:szCs w:val="20"/>
              </w:rPr>
            </w:pPr>
            <w:r>
              <w:rPr>
                <w:szCs w:val="20"/>
              </w:rPr>
              <w:t>Código mensaje</w:t>
            </w:r>
          </w:p>
        </w:tc>
        <w:tc>
          <w:tcPr>
            <w:tcW w:w="1482" w:type="dxa"/>
          </w:tcPr>
          <w:p w:rsidR="00D6115C" w:rsidRPr="008135A4" w:rsidRDefault="00D6115C" w:rsidP="00381FD0">
            <w:pPr>
              <w:cnfStyle w:val="000000000000" w:firstRow="0" w:lastRow="0" w:firstColumn="0" w:lastColumn="0" w:oddVBand="0" w:evenVBand="0" w:oddHBand="0" w:evenHBand="0" w:firstRowFirstColumn="0" w:firstRowLastColumn="0" w:lastRowFirstColumn="0" w:lastRowLastColumn="0"/>
              <w:rPr>
                <w:b/>
                <w:szCs w:val="20"/>
              </w:rPr>
            </w:pPr>
            <w:r>
              <w:rPr>
                <w:b/>
                <w:szCs w:val="20"/>
              </w:rPr>
              <w:t>“T10”</w:t>
            </w:r>
          </w:p>
        </w:tc>
        <w:tc>
          <w:tcPr>
            <w:tcW w:w="5322" w:type="dxa"/>
          </w:tcPr>
          <w:p w:rsidR="00D6115C" w:rsidRPr="008135A4" w:rsidRDefault="00D6115C" w:rsidP="00381FD0">
            <w:pPr>
              <w:cnfStyle w:val="000000000000" w:firstRow="0" w:lastRow="0" w:firstColumn="0" w:lastColumn="0" w:oddVBand="0" w:evenVBand="0" w:oddHBand="0" w:evenHBand="0" w:firstRowFirstColumn="0" w:firstRowLastColumn="0" w:lastRowFirstColumn="0" w:lastRowLastColumn="0"/>
              <w:rPr>
                <w:b/>
                <w:szCs w:val="20"/>
              </w:rPr>
            </w:pPr>
            <w:r>
              <w:rPr>
                <w:b/>
                <w:szCs w:val="20"/>
              </w:rPr>
              <w:t>Comando de Petición Actualización Estados</w:t>
            </w:r>
          </w:p>
          <w:p w:rsidR="00D6115C" w:rsidRDefault="00D6115C" w:rsidP="00381FD0">
            <w:pPr>
              <w:cnfStyle w:val="000000000000" w:firstRow="0" w:lastRow="0" w:firstColumn="0" w:lastColumn="0" w:oddVBand="0" w:evenVBand="0" w:oddHBand="0" w:evenHBand="0" w:firstRowFirstColumn="0" w:firstRowLastColumn="0" w:lastRowFirstColumn="0" w:lastRowLastColumn="0"/>
              <w:rPr>
                <w:szCs w:val="20"/>
              </w:rPr>
            </w:pPr>
          </w:p>
        </w:tc>
      </w:tr>
    </w:tbl>
    <w:p w:rsidR="00D6115C" w:rsidRDefault="00D6115C" w:rsidP="00D6115C">
      <w:pPr>
        <w:ind w:left="-1134"/>
        <w:rPr>
          <w:szCs w:val="20"/>
        </w:rPr>
      </w:pPr>
    </w:p>
    <w:p w:rsidR="00D6115C" w:rsidRDefault="00D6115C" w:rsidP="00D6115C">
      <w:pPr>
        <w:ind w:left="-1134"/>
        <w:rPr>
          <w:szCs w:val="20"/>
        </w:rPr>
      </w:pPr>
      <w:r>
        <w:rPr>
          <w:szCs w:val="20"/>
        </w:rPr>
        <w:t>NOTAS:</w:t>
      </w:r>
    </w:p>
    <w:p w:rsidR="00D6115C" w:rsidRPr="00EA7F5F" w:rsidRDefault="00D6115C" w:rsidP="00D6115C">
      <w:pPr>
        <w:pStyle w:val="Prrafodelista"/>
        <w:numPr>
          <w:ilvl w:val="0"/>
          <w:numId w:val="3"/>
        </w:numPr>
        <w:rPr>
          <w:color w:val="000000" w:themeColor="text1"/>
          <w:szCs w:val="20"/>
        </w:rPr>
      </w:pPr>
      <w:r>
        <w:rPr>
          <w:szCs w:val="20"/>
        </w:rPr>
        <w:t>Este comando será enviado por el módulo de Mantenimiento hacia el módulo de Núcleo después de su rearranque, para que el módulo del Núcleo le envíe mensajes de estado de todos aquellos ítems que no estén fuera</w:t>
      </w:r>
      <w:r w:rsidR="00813CAC">
        <w:rPr>
          <w:szCs w:val="20"/>
        </w:rPr>
        <w:t xml:space="preserve"> de servicio (mensajes N01 a N10</w:t>
      </w:r>
      <w:r>
        <w:rPr>
          <w:szCs w:val="20"/>
        </w:rPr>
        <w:t>).</w:t>
      </w:r>
    </w:p>
    <w:p w:rsidR="00D6115C" w:rsidRPr="00DC1430" w:rsidRDefault="00D6115C" w:rsidP="00D6115C">
      <w:pPr>
        <w:pStyle w:val="Prrafodelista"/>
        <w:numPr>
          <w:ilvl w:val="0"/>
          <w:numId w:val="3"/>
        </w:numPr>
        <w:rPr>
          <w:color w:val="000000" w:themeColor="text1"/>
          <w:szCs w:val="20"/>
        </w:rPr>
      </w:pPr>
      <w:r>
        <w:rPr>
          <w:szCs w:val="20"/>
        </w:rPr>
        <w:t>El módulo Núcleo puede descartar este mensaje en el caso que considere que está a su vez en fase de rearranque (o bien porque en la secuencia de arranque sea el último el módulo del Núcleo).</w:t>
      </w:r>
    </w:p>
    <w:p w:rsidR="00541AA7" w:rsidRPr="00541AA7" w:rsidRDefault="00541AA7" w:rsidP="00541AA7">
      <w:pPr>
        <w:ind w:left="-1134"/>
        <w:rPr>
          <w:color w:val="000000" w:themeColor="text1"/>
          <w:szCs w:val="20"/>
        </w:rPr>
      </w:pPr>
    </w:p>
    <w:p w:rsidR="00ED7CFE" w:rsidRDefault="00ED7CFE">
      <w:pPr>
        <w:rPr>
          <w:color w:val="000000" w:themeColor="text1"/>
          <w:szCs w:val="20"/>
        </w:rPr>
      </w:pPr>
      <w:r>
        <w:rPr>
          <w:color w:val="000000" w:themeColor="text1"/>
          <w:szCs w:val="20"/>
        </w:rPr>
        <w:br w:type="page"/>
      </w:r>
    </w:p>
    <w:p w:rsidR="00ED7CFE" w:rsidRPr="007E33E6" w:rsidRDefault="00ED7CFE" w:rsidP="00C0260C">
      <w:pPr>
        <w:pStyle w:val="Prrafodelista"/>
        <w:ind w:left="-1134"/>
        <w:rPr>
          <w:color w:val="000000" w:themeColor="text1"/>
          <w:szCs w:val="20"/>
        </w:rPr>
      </w:pPr>
    </w:p>
    <w:p w:rsidR="00F7768F" w:rsidRPr="00886D72" w:rsidRDefault="00343032" w:rsidP="00886D72">
      <w:pPr>
        <w:pStyle w:val="Ttulo1"/>
        <w:ind w:left="-1134"/>
        <w:rPr>
          <w:highlight w:val="white"/>
        </w:rPr>
      </w:pPr>
      <w:r>
        <w:rPr>
          <w:highlight w:val="white"/>
        </w:rPr>
        <w:t>Mensajes del M</w:t>
      </w:r>
      <w:r w:rsidR="00F7768F" w:rsidRPr="00886D72">
        <w:rPr>
          <w:highlight w:val="white"/>
        </w:rPr>
        <w:t>ódulo “Configurador</w:t>
      </w:r>
      <w:r w:rsidR="00842A8A">
        <w:rPr>
          <w:highlight w:val="white"/>
        </w:rPr>
        <w:t>”</w:t>
      </w:r>
    </w:p>
    <w:p w:rsidR="00505CFE" w:rsidRDefault="00505CFE" w:rsidP="00505CFE">
      <w:pPr>
        <w:ind w:left="-1134"/>
        <w:rPr>
          <w:szCs w:val="20"/>
        </w:rPr>
      </w:pPr>
    </w:p>
    <w:p w:rsidR="00505CFE" w:rsidRDefault="00505CFE" w:rsidP="00505CFE">
      <w:pPr>
        <w:ind w:left="-1134"/>
        <w:rPr>
          <w:szCs w:val="20"/>
        </w:rPr>
      </w:pPr>
      <w:r>
        <w:rPr>
          <w:szCs w:val="20"/>
        </w:rPr>
        <w:t>En principio, el módulo “Configurador” SÓLO se comunicará con el módulo “Gestor Mantenimiento”</w:t>
      </w:r>
    </w:p>
    <w:p w:rsidR="00ED35B4" w:rsidRDefault="00ED35B4" w:rsidP="00505CFE">
      <w:pPr>
        <w:ind w:left="-1134"/>
        <w:rPr>
          <w:szCs w:val="20"/>
        </w:rPr>
      </w:pPr>
    </w:p>
    <w:p w:rsidR="00ED35B4" w:rsidRPr="007B6B35" w:rsidRDefault="00ED35B4" w:rsidP="00ED35B4">
      <w:pPr>
        <w:pStyle w:val="Titulo2"/>
      </w:pPr>
      <w:r>
        <w:t>Módulo “Configurador”: Mensajes Enviados, eventos y comandos.</w:t>
      </w:r>
    </w:p>
    <w:p w:rsidR="00ED35B4" w:rsidRDefault="00ED35B4" w:rsidP="00505CFE">
      <w:pPr>
        <w:ind w:left="-1134"/>
        <w:rPr>
          <w:szCs w:val="20"/>
        </w:rPr>
      </w:pPr>
    </w:p>
    <w:p w:rsidR="00505CFE" w:rsidRDefault="00505CFE" w:rsidP="00505CFE">
      <w:pPr>
        <w:ind w:left="-1134"/>
        <w:rPr>
          <w:szCs w:val="20"/>
        </w:rPr>
      </w:pPr>
      <w:r>
        <w:rPr>
          <w:szCs w:val="20"/>
        </w:rPr>
        <w:t>El módulo “Configurador” enviará mensajes relacionados con eventos de configuración, o comandos generados desde la herramienta de Configuración.</w:t>
      </w:r>
    </w:p>
    <w:p w:rsidR="00751F06" w:rsidRDefault="00751F06" w:rsidP="00ED35B4">
      <w:pPr>
        <w:ind w:left="-1134"/>
        <w:rPr>
          <w:szCs w:val="20"/>
        </w:rPr>
      </w:pPr>
    </w:p>
    <w:p w:rsidR="009C66CF" w:rsidRPr="00F7768F" w:rsidRDefault="009C66CF" w:rsidP="00ED35B4">
      <w:pPr>
        <w:ind w:left="-1134"/>
        <w:rPr>
          <w:szCs w:val="20"/>
        </w:rPr>
      </w:pPr>
    </w:p>
    <w:p w:rsidR="00A4536A" w:rsidRPr="00A4536A" w:rsidRDefault="00753855" w:rsidP="00A4536A">
      <w:pPr>
        <w:ind w:left="-1134"/>
        <w:rPr>
          <w:b/>
          <w:color w:val="C0504D" w:themeColor="accent2"/>
          <w:szCs w:val="20"/>
        </w:rPr>
      </w:pPr>
      <w:r>
        <w:rPr>
          <w:b/>
          <w:color w:val="C0504D" w:themeColor="accent2"/>
          <w:szCs w:val="20"/>
        </w:rPr>
        <w:t>‘</w:t>
      </w:r>
      <w:r w:rsidR="00D7142B">
        <w:rPr>
          <w:b/>
          <w:color w:val="C0504D" w:themeColor="accent2"/>
          <w:szCs w:val="20"/>
        </w:rPr>
        <w:t>H01</w:t>
      </w:r>
      <w:r>
        <w:rPr>
          <w:b/>
          <w:color w:val="C0504D" w:themeColor="accent2"/>
          <w:szCs w:val="20"/>
        </w:rPr>
        <w:t xml:space="preserve">’. </w:t>
      </w:r>
      <w:r w:rsidR="00886D72">
        <w:rPr>
          <w:b/>
          <w:color w:val="C0504D" w:themeColor="accent2"/>
          <w:szCs w:val="20"/>
        </w:rPr>
        <w:t>Evento de Configuración</w:t>
      </w:r>
      <w:r w:rsidR="00A4536A" w:rsidRPr="00A4536A">
        <w:rPr>
          <w:b/>
          <w:color w:val="C0504D" w:themeColor="accent2"/>
          <w:szCs w:val="20"/>
        </w:rPr>
        <w:t xml:space="preserve"> (</w:t>
      </w:r>
      <w:r w:rsidR="00886D72">
        <w:rPr>
          <w:b/>
          <w:color w:val="C0504D" w:themeColor="accent2"/>
          <w:szCs w:val="20"/>
        </w:rPr>
        <w:t>Históricos</w:t>
      </w:r>
      <w:r w:rsidR="00A4536A" w:rsidRPr="00A4536A">
        <w:rPr>
          <w:b/>
          <w:color w:val="C0504D" w:themeColor="accent2"/>
          <w:szCs w:val="20"/>
        </w:rPr>
        <w:t>)</w:t>
      </w:r>
    </w:p>
    <w:tbl>
      <w:tblPr>
        <w:tblStyle w:val="Cuadrculamedia3-nfasis3"/>
        <w:tblW w:w="0" w:type="auto"/>
        <w:tblInd w:w="-1026" w:type="dxa"/>
        <w:tblLook w:val="04A0" w:firstRow="1" w:lastRow="0" w:firstColumn="1" w:lastColumn="0" w:noHBand="0" w:noVBand="1"/>
      </w:tblPr>
      <w:tblGrid>
        <w:gridCol w:w="2957"/>
        <w:gridCol w:w="1486"/>
        <w:gridCol w:w="5338"/>
      </w:tblGrid>
      <w:tr w:rsidR="00A4536A" w:rsidRPr="008135A4" w:rsidTr="007E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4536A" w:rsidRPr="008135A4" w:rsidRDefault="00A4536A" w:rsidP="007E5D46">
            <w:pPr>
              <w:rPr>
                <w:szCs w:val="20"/>
              </w:rPr>
            </w:pPr>
            <w:r w:rsidRPr="008135A4">
              <w:rPr>
                <w:szCs w:val="20"/>
              </w:rPr>
              <w:t>CAMPO</w:t>
            </w:r>
          </w:p>
        </w:tc>
        <w:tc>
          <w:tcPr>
            <w:tcW w:w="1486" w:type="dxa"/>
          </w:tcPr>
          <w:p w:rsidR="00A4536A" w:rsidRPr="008135A4" w:rsidRDefault="00A4536A"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A4536A" w:rsidRPr="008135A4" w:rsidRDefault="00A4536A"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A4536A" w:rsidRPr="008135A4" w:rsidRDefault="00A4536A"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A4536A"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4536A" w:rsidRDefault="00A4536A" w:rsidP="007E5D46">
            <w:pPr>
              <w:rPr>
                <w:szCs w:val="20"/>
              </w:rPr>
            </w:pPr>
            <w:r>
              <w:rPr>
                <w:szCs w:val="20"/>
              </w:rPr>
              <w:t>Origen mensaje</w:t>
            </w:r>
          </w:p>
        </w:tc>
        <w:tc>
          <w:tcPr>
            <w:tcW w:w="1486" w:type="dxa"/>
          </w:tcPr>
          <w:p w:rsidR="00A4536A" w:rsidRPr="008135A4" w:rsidRDefault="00886D72"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“C</w:t>
            </w:r>
            <w:r w:rsidR="00A4536A">
              <w:rPr>
                <w:b/>
                <w:szCs w:val="20"/>
              </w:rPr>
              <w:t>”</w:t>
            </w:r>
          </w:p>
        </w:tc>
        <w:tc>
          <w:tcPr>
            <w:tcW w:w="5338" w:type="dxa"/>
          </w:tcPr>
          <w:p w:rsidR="00A4536A" w:rsidRPr="008135A4" w:rsidRDefault="00886D72"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Módulo Configuración</w:t>
            </w:r>
          </w:p>
          <w:p w:rsidR="00A4536A" w:rsidRDefault="00A4536A" w:rsidP="007E5D46">
            <w:pPr>
              <w:cnfStyle w:val="000000100000" w:firstRow="0" w:lastRow="0" w:firstColumn="0" w:lastColumn="0" w:oddVBand="0" w:evenVBand="0" w:oddHBand="1" w:evenHBand="0" w:firstRowFirstColumn="0" w:firstRowLastColumn="0" w:lastRowFirstColumn="0" w:lastRowLastColumn="0"/>
              <w:rPr>
                <w:szCs w:val="20"/>
              </w:rPr>
            </w:pPr>
          </w:p>
        </w:tc>
      </w:tr>
      <w:tr w:rsidR="00A4536A" w:rsidTr="007E5D46">
        <w:tc>
          <w:tcPr>
            <w:cnfStyle w:val="001000000000" w:firstRow="0" w:lastRow="0" w:firstColumn="1" w:lastColumn="0" w:oddVBand="0" w:evenVBand="0" w:oddHBand="0" w:evenHBand="0" w:firstRowFirstColumn="0" w:firstRowLastColumn="0" w:lastRowFirstColumn="0" w:lastRowLastColumn="0"/>
            <w:tcW w:w="2957" w:type="dxa"/>
          </w:tcPr>
          <w:p w:rsidR="00A4536A" w:rsidRDefault="00A4536A" w:rsidP="007E5D46">
            <w:pPr>
              <w:rPr>
                <w:szCs w:val="20"/>
              </w:rPr>
            </w:pPr>
            <w:r>
              <w:rPr>
                <w:szCs w:val="20"/>
              </w:rPr>
              <w:t>Código mensaje</w:t>
            </w:r>
          </w:p>
        </w:tc>
        <w:tc>
          <w:tcPr>
            <w:tcW w:w="1486" w:type="dxa"/>
          </w:tcPr>
          <w:p w:rsidR="00A4536A" w:rsidRPr="008135A4" w:rsidRDefault="00DC21B0"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“H</w:t>
            </w:r>
            <w:r w:rsidR="00A4536A" w:rsidRPr="008135A4">
              <w:rPr>
                <w:b/>
                <w:szCs w:val="20"/>
              </w:rPr>
              <w:t>0</w:t>
            </w:r>
            <w:r w:rsidR="00A4536A">
              <w:rPr>
                <w:b/>
                <w:szCs w:val="20"/>
              </w:rPr>
              <w:t>1”</w:t>
            </w:r>
          </w:p>
        </w:tc>
        <w:tc>
          <w:tcPr>
            <w:tcW w:w="5338" w:type="dxa"/>
          </w:tcPr>
          <w:p w:rsidR="00A4536A" w:rsidRPr="008135A4" w:rsidRDefault="00751F06"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Evento de Configuración</w:t>
            </w:r>
          </w:p>
          <w:p w:rsidR="00A4536A" w:rsidRDefault="00A4536A" w:rsidP="007E5D46">
            <w:pPr>
              <w:cnfStyle w:val="000000000000" w:firstRow="0" w:lastRow="0" w:firstColumn="0" w:lastColumn="0" w:oddVBand="0" w:evenVBand="0" w:oddHBand="0" w:evenHBand="0" w:firstRowFirstColumn="0" w:firstRowLastColumn="0" w:lastRowFirstColumn="0" w:lastRowLastColumn="0"/>
              <w:rPr>
                <w:szCs w:val="20"/>
              </w:rPr>
            </w:pPr>
          </w:p>
        </w:tc>
      </w:tr>
      <w:tr w:rsidR="00A4536A" w:rsidTr="007E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4536A" w:rsidRDefault="00505CFE" w:rsidP="007E5D46">
            <w:pPr>
              <w:rPr>
                <w:szCs w:val="20"/>
              </w:rPr>
            </w:pPr>
            <w:r>
              <w:rPr>
                <w:szCs w:val="20"/>
              </w:rPr>
              <w:t>Parámetro 1</w:t>
            </w:r>
          </w:p>
        </w:tc>
        <w:tc>
          <w:tcPr>
            <w:tcW w:w="1486" w:type="dxa"/>
          </w:tcPr>
          <w:p w:rsidR="00A4536A" w:rsidRPr="00343117" w:rsidRDefault="00A4536A" w:rsidP="007E5D46">
            <w:pPr>
              <w:cnfStyle w:val="000000100000" w:firstRow="0" w:lastRow="0" w:firstColumn="0" w:lastColumn="0" w:oddVBand="0" w:evenVBand="0" w:oddHBand="1" w:evenHBand="0" w:firstRowFirstColumn="0" w:firstRowLastColumn="0" w:lastRowFirstColumn="0" w:lastRowLastColumn="0"/>
              <w:rPr>
                <w:b/>
                <w:szCs w:val="20"/>
              </w:rPr>
            </w:pPr>
            <w:r w:rsidRPr="00343117">
              <w:rPr>
                <w:b/>
                <w:szCs w:val="20"/>
              </w:rPr>
              <w:t>Código</w:t>
            </w:r>
            <w:r w:rsidR="00343117" w:rsidRPr="00343117">
              <w:rPr>
                <w:szCs w:val="20"/>
              </w:rPr>
              <w:t xml:space="preserve"> del</w:t>
            </w:r>
            <w:r w:rsidRPr="00343117">
              <w:rPr>
                <w:szCs w:val="20"/>
              </w:rPr>
              <w:t xml:space="preserve"> </w:t>
            </w:r>
            <w:r w:rsidRPr="00343117">
              <w:rPr>
                <w:b/>
                <w:szCs w:val="20"/>
              </w:rPr>
              <w:t>Evento</w:t>
            </w:r>
          </w:p>
        </w:tc>
        <w:tc>
          <w:tcPr>
            <w:tcW w:w="5338" w:type="dxa"/>
          </w:tcPr>
          <w:p w:rsidR="00A4536A" w:rsidRPr="00343117" w:rsidRDefault="00A4536A"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Cadena de caracteres numéricos con el </w:t>
            </w:r>
            <w:r w:rsidRPr="00343117">
              <w:rPr>
                <w:szCs w:val="20"/>
              </w:rPr>
              <w:t>Código del Evento</w:t>
            </w:r>
            <w:r w:rsidR="00666E85" w:rsidRPr="00343117">
              <w:rPr>
                <w:szCs w:val="20"/>
              </w:rPr>
              <w:t xml:space="preserve"> de Configuración</w:t>
            </w:r>
            <w:r w:rsidRPr="00343117">
              <w:rPr>
                <w:szCs w:val="20"/>
              </w:rPr>
              <w:t>.</w:t>
            </w:r>
          </w:p>
          <w:p w:rsidR="00A4536A" w:rsidRDefault="00A4536A"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Longitud variable</w:t>
            </w:r>
          </w:p>
        </w:tc>
      </w:tr>
      <w:tr w:rsidR="00A4536A" w:rsidRPr="004B3501" w:rsidTr="007E5D46">
        <w:tc>
          <w:tcPr>
            <w:cnfStyle w:val="001000000000" w:firstRow="0" w:lastRow="0" w:firstColumn="1" w:lastColumn="0" w:oddVBand="0" w:evenVBand="0" w:oddHBand="0" w:evenHBand="0" w:firstRowFirstColumn="0" w:firstRowLastColumn="0" w:lastRowFirstColumn="0" w:lastRowLastColumn="0"/>
            <w:tcW w:w="2957" w:type="dxa"/>
          </w:tcPr>
          <w:p w:rsidR="00A4536A" w:rsidRDefault="00505CFE" w:rsidP="007E5D46">
            <w:pPr>
              <w:rPr>
                <w:szCs w:val="20"/>
              </w:rPr>
            </w:pPr>
            <w:r>
              <w:rPr>
                <w:szCs w:val="20"/>
              </w:rPr>
              <w:t>Parámetro 2</w:t>
            </w:r>
          </w:p>
        </w:tc>
        <w:tc>
          <w:tcPr>
            <w:tcW w:w="1486" w:type="dxa"/>
          </w:tcPr>
          <w:p w:rsidR="00A4536A" w:rsidRDefault="00A4536A"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Datos</w:t>
            </w:r>
          </w:p>
          <w:p w:rsidR="00A4536A" w:rsidRDefault="00A4536A"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Evento</w:t>
            </w:r>
          </w:p>
        </w:tc>
        <w:tc>
          <w:tcPr>
            <w:tcW w:w="5338" w:type="dxa"/>
          </w:tcPr>
          <w:p w:rsidR="00A4536A" w:rsidRDefault="00A4536A" w:rsidP="007E5D46">
            <w:pPr>
              <w:cnfStyle w:val="000000000000" w:firstRow="0" w:lastRow="0" w:firstColumn="0" w:lastColumn="0" w:oddVBand="0" w:evenVBand="0" w:oddHBand="0" w:evenHBand="0" w:firstRowFirstColumn="0" w:firstRowLastColumn="0" w:lastRowFirstColumn="0" w:lastRowLastColumn="0"/>
              <w:rPr>
                <w:szCs w:val="20"/>
              </w:rPr>
            </w:pPr>
            <w:r>
              <w:rPr>
                <w:szCs w:val="20"/>
              </w:rPr>
              <w:t>Cadena de caracteres ASCII (alfabéticos y numéricos) con Datos del Evento</w:t>
            </w:r>
            <w:r w:rsidR="00666E85">
              <w:rPr>
                <w:szCs w:val="20"/>
              </w:rPr>
              <w:t xml:space="preserve"> de Configuración</w:t>
            </w:r>
            <w:r>
              <w:rPr>
                <w:szCs w:val="20"/>
              </w:rPr>
              <w:t>.</w:t>
            </w:r>
          </w:p>
          <w:p w:rsidR="002A6021" w:rsidRDefault="002A6021" w:rsidP="002A6021">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En primer lugar </w:t>
            </w:r>
            <w:r w:rsidR="00790FEE">
              <w:rPr>
                <w:szCs w:val="20"/>
              </w:rPr>
              <w:t xml:space="preserve">se </w:t>
            </w:r>
            <w:r>
              <w:rPr>
                <w:szCs w:val="20"/>
              </w:rPr>
              <w:t xml:space="preserve">incluirá el “Id Usuario” </w:t>
            </w:r>
            <w:proofErr w:type="spellStart"/>
            <w:r>
              <w:rPr>
                <w:szCs w:val="20"/>
              </w:rPr>
              <w:t>ó</w:t>
            </w:r>
            <w:proofErr w:type="spellEnd"/>
            <w:r>
              <w:rPr>
                <w:szCs w:val="20"/>
              </w:rPr>
              <w:t xml:space="preserve"> “-“</w:t>
            </w:r>
          </w:p>
          <w:p w:rsidR="00A4536A" w:rsidRPr="004B3501" w:rsidRDefault="00A4536A" w:rsidP="007E5D46">
            <w:pPr>
              <w:cnfStyle w:val="000000000000" w:firstRow="0" w:lastRow="0" w:firstColumn="0" w:lastColumn="0" w:oddVBand="0" w:evenVBand="0" w:oddHBand="0" w:evenHBand="0" w:firstRowFirstColumn="0" w:firstRowLastColumn="0" w:lastRowFirstColumn="0" w:lastRowLastColumn="0"/>
              <w:rPr>
                <w:szCs w:val="20"/>
                <w:lang w:val="en-US"/>
              </w:rPr>
            </w:pPr>
            <w:r>
              <w:rPr>
                <w:szCs w:val="20"/>
              </w:rPr>
              <w:t>Longitud variable</w:t>
            </w:r>
          </w:p>
        </w:tc>
      </w:tr>
    </w:tbl>
    <w:p w:rsidR="00D52A2F" w:rsidRDefault="00D52A2F" w:rsidP="00AB5E24">
      <w:pPr>
        <w:ind w:left="-1134"/>
        <w:rPr>
          <w:szCs w:val="20"/>
        </w:rPr>
      </w:pPr>
    </w:p>
    <w:p w:rsidR="00D86E93" w:rsidRDefault="00D86E93" w:rsidP="00AB5E24">
      <w:pPr>
        <w:ind w:left="-1134"/>
        <w:rPr>
          <w:szCs w:val="20"/>
        </w:rPr>
      </w:pPr>
      <w:r>
        <w:rPr>
          <w:szCs w:val="20"/>
        </w:rPr>
        <w:t>NOTA:</w:t>
      </w:r>
    </w:p>
    <w:p w:rsidR="00D86E93" w:rsidRDefault="00E573C6" w:rsidP="00D86E93">
      <w:pPr>
        <w:pStyle w:val="Prrafodelista"/>
        <w:numPr>
          <w:ilvl w:val="0"/>
          <w:numId w:val="3"/>
        </w:numPr>
        <w:rPr>
          <w:szCs w:val="20"/>
        </w:rPr>
      </w:pPr>
      <w:r>
        <w:rPr>
          <w:szCs w:val="20"/>
        </w:rPr>
        <w:t>Al recibir este mensaje</w:t>
      </w:r>
      <w:r w:rsidR="00D86E93">
        <w:rPr>
          <w:szCs w:val="20"/>
        </w:rPr>
        <w:t xml:space="preserve">, el </w:t>
      </w:r>
      <w:r w:rsidR="00D402DB">
        <w:rPr>
          <w:szCs w:val="20"/>
        </w:rPr>
        <w:t xml:space="preserve">módulo </w:t>
      </w:r>
      <w:r w:rsidR="00D86E93">
        <w:rPr>
          <w:szCs w:val="20"/>
        </w:rPr>
        <w:t>“Gestor Mantenimiento”</w:t>
      </w:r>
      <w:r w:rsidR="00343117">
        <w:rPr>
          <w:szCs w:val="20"/>
        </w:rPr>
        <w:t xml:space="preserve"> </w:t>
      </w:r>
      <w:r w:rsidR="00343117" w:rsidRPr="00790FEE">
        <w:rPr>
          <w:b/>
          <w:szCs w:val="20"/>
        </w:rPr>
        <w:t>añadirá</w:t>
      </w:r>
      <w:r w:rsidR="00343117">
        <w:rPr>
          <w:szCs w:val="20"/>
        </w:rPr>
        <w:t xml:space="preserve"> al comienzo del </w:t>
      </w:r>
      <w:proofErr w:type="spellStart"/>
      <w:r w:rsidR="00343117">
        <w:rPr>
          <w:szCs w:val="20"/>
        </w:rPr>
        <w:t>string</w:t>
      </w:r>
      <w:proofErr w:type="spellEnd"/>
      <w:r w:rsidR="00343117">
        <w:rPr>
          <w:szCs w:val="20"/>
        </w:rPr>
        <w:t xml:space="preserve"> “Datos Evento” recibido, los campos: </w:t>
      </w:r>
      <w:r w:rsidR="000153AC">
        <w:rPr>
          <w:szCs w:val="20"/>
        </w:rPr>
        <w:t xml:space="preserve">“Código Evento”: </w:t>
      </w:r>
      <w:r w:rsidR="00343117">
        <w:rPr>
          <w:szCs w:val="20"/>
        </w:rPr>
        <w:t>“</w:t>
      </w:r>
      <w:r w:rsidR="00343117" w:rsidRPr="00476F9B">
        <w:rPr>
          <w:szCs w:val="20"/>
          <w:u w:val="single"/>
        </w:rPr>
        <w:t>Id Emplazamiento</w:t>
      </w:r>
      <w:r w:rsidR="00343117">
        <w:rPr>
          <w:szCs w:val="20"/>
        </w:rPr>
        <w:t>”: ”</w:t>
      </w:r>
      <w:r w:rsidR="00343117" w:rsidRPr="00476F9B">
        <w:rPr>
          <w:szCs w:val="20"/>
          <w:u w:val="single"/>
        </w:rPr>
        <w:t>Id Pasarela</w:t>
      </w:r>
      <w:r w:rsidR="00343117">
        <w:rPr>
          <w:szCs w:val="20"/>
        </w:rPr>
        <w:t xml:space="preserve">”: </w:t>
      </w:r>
      <w:r w:rsidR="000153AC">
        <w:rPr>
          <w:szCs w:val="20"/>
        </w:rPr>
        <w:t xml:space="preserve">“contador”: </w:t>
      </w:r>
      <w:r w:rsidR="00343117">
        <w:rPr>
          <w:szCs w:val="20"/>
        </w:rPr>
        <w:t xml:space="preserve">, y con este </w:t>
      </w:r>
      <w:proofErr w:type="spellStart"/>
      <w:r w:rsidR="00343117">
        <w:rPr>
          <w:szCs w:val="20"/>
        </w:rPr>
        <w:t>string</w:t>
      </w:r>
      <w:proofErr w:type="spellEnd"/>
      <w:r w:rsidR="00343117">
        <w:rPr>
          <w:szCs w:val="20"/>
        </w:rPr>
        <w:t xml:space="preserve"> actualizará la variable del agente “ug5ktrapstr”</w:t>
      </w:r>
      <w:r w:rsidR="007E6829">
        <w:rPr>
          <w:szCs w:val="20"/>
        </w:rPr>
        <w:t xml:space="preserve">; también actualizará la variable “ug5ktrapint” con el “Código Evento” recibido, </w:t>
      </w:r>
      <w:r w:rsidR="002337AD">
        <w:rPr>
          <w:szCs w:val="20"/>
        </w:rPr>
        <w:t xml:space="preserve">y </w:t>
      </w:r>
      <w:r w:rsidR="007E6829">
        <w:rPr>
          <w:szCs w:val="20"/>
        </w:rPr>
        <w:t xml:space="preserve">a continuación </w:t>
      </w:r>
      <w:r w:rsidR="00D86E93">
        <w:rPr>
          <w:szCs w:val="20"/>
        </w:rPr>
        <w:t xml:space="preserve">enviará un </w:t>
      </w:r>
      <w:proofErr w:type="spellStart"/>
      <w:r w:rsidR="00D86E93">
        <w:rPr>
          <w:szCs w:val="20"/>
        </w:rPr>
        <w:t>Trap</w:t>
      </w:r>
      <w:proofErr w:type="spellEnd"/>
      <w:r w:rsidR="002337AD">
        <w:rPr>
          <w:szCs w:val="20"/>
        </w:rPr>
        <w:t xml:space="preserve"> de la variable</w:t>
      </w:r>
      <w:r w:rsidR="00D86E93">
        <w:rPr>
          <w:szCs w:val="20"/>
        </w:rPr>
        <w:t xml:space="preserve"> </w:t>
      </w:r>
      <w:r w:rsidR="002337AD">
        <w:rPr>
          <w:szCs w:val="20"/>
        </w:rPr>
        <w:t>“</w:t>
      </w:r>
      <w:r w:rsidR="00D426EB" w:rsidRPr="00FD55EF">
        <w:rPr>
          <w:szCs w:val="20"/>
          <w:highlight w:val="yellow"/>
        </w:rPr>
        <w:t>ug5khistrap</w:t>
      </w:r>
      <w:r w:rsidR="002337AD">
        <w:rPr>
          <w:szCs w:val="20"/>
        </w:rPr>
        <w:t>”</w:t>
      </w:r>
      <w:r w:rsidR="00FD55EF">
        <w:rPr>
          <w:szCs w:val="20"/>
        </w:rPr>
        <w:t>/”</w:t>
      </w:r>
      <w:r w:rsidR="00FD55EF" w:rsidRPr="00FD55EF">
        <w:rPr>
          <w:szCs w:val="20"/>
          <w:highlight w:val="yellow"/>
        </w:rPr>
        <w:t>ug5kcfgtrap</w:t>
      </w:r>
      <w:r w:rsidR="00FD55EF">
        <w:rPr>
          <w:szCs w:val="20"/>
        </w:rPr>
        <w:t>”</w:t>
      </w:r>
      <w:r w:rsidR="00D426EB">
        <w:rPr>
          <w:szCs w:val="20"/>
        </w:rPr>
        <w:t xml:space="preserve"> </w:t>
      </w:r>
      <w:r w:rsidR="00D86E93">
        <w:rPr>
          <w:szCs w:val="20"/>
        </w:rPr>
        <w:t>h</w:t>
      </w:r>
      <w:r w:rsidR="00666E85">
        <w:rPr>
          <w:szCs w:val="20"/>
        </w:rPr>
        <w:t>acia el sistema de Supervisión RCS2010</w:t>
      </w:r>
      <w:r w:rsidR="002337AD">
        <w:rPr>
          <w:szCs w:val="20"/>
        </w:rPr>
        <w:t>,</w:t>
      </w:r>
      <w:r w:rsidR="00D86E93">
        <w:rPr>
          <w:szCs w:val="20"/>
        </w:rPr>
        <w:t xml:space="preserve"> para que almacene en la tabla de Históricos este evento</w:t>
      </w:r>
      <w:r w:rsidR="00505CFE">
        <w:rPr>
          <w:szCs w:val="20"/>
        </w:rPr>
        <w:t xml:space="preserve"> de Configuración.</w:t>
      </w:r>
    </w:p>
    <w:p w:rsidR="00666E85" w:rsidRDefault="00666E85" w:rsidP="00D86E93">
      <w:pPr>
        <w:pStyle w:val="Prrafodelista"/>
        <w:numPr>
          <w:ilvl w:val="0"/>
          <w:numId w:val="3"/>
        </w:numPr>
        <w:rPr>
          <w:szCs w:val="20"/>
        </w:rPr>
      </w:pPr>
      <w:r w:rsidRPr="002A6021">
        <w:rPr>
          <w:szCs w:val="20"/>
          <w:highlight w:val="yellow"/>
        </w:rPr>
        <w:t xml:space="preserve">Al recibir este </w:t>
      </w:r>
      <w:proofErr w:type="spellStart"/>
      <w:r w:rsidRPr="002A6021">
        <w:rPr>
          <w:szCs w:val="20"/>
          <w:highlight w:val="yellow"/>
        </w:rPr>
        <w:t>Trap</w:t>
      </w:r>
      <w:proofErr w:type="spellEnd"/>
      <w:r w:rsidRPr="002A6021">
        <w:rPr>
          <w:szCs w:val="20"/>
          <w:highlight w:val="yellow"/>
        </w:rPr>
        <w:t>, el RCS2010 invitará al usuario a reiniciar la sesión cuando sea posible</w:t>
      </w:r>
    </w:p>
    <w:p w:rsidR="00BE20AB" w:rsidRDefault="00BE20AB" w:rsidP="00BE20AB">
      <w:pPr>
        <w:pStyle w:val="Prrafodelista"/>
        <w:numPr>
          <w:ilvl w:val="0"/>
          <w:numId w:val="3"/>
        </w:numPr>
        <w:rPr>
          <w:szCs w:val="20"/>
        </w:rPr>
      </w:pPr>
      <w:r>
        <w:rPr>
          <w:szCs w:val="20"/>
        </w:rPr>
        <w:t xml:space="preserve">El </w:t>
      </w:r>
      <w:proofErr w:type="spellStart"/>
      <w:r w:rsidRPr="00682238">
        <w:rPr>
          <w:b/>
          <w:szCs w:val="20"/>
        </w:rPr>
        <w:t>string</w:t>
      </w:r>
      <w:proofErr w:type="spellEnd"/>
      <w:r w:rsidRPr="00682238">
        <w:rPr>
          <w:b/>
          <w:szCs w:val="20"/>
        </w:rPr>
        <w:t xml:space="preserve"> “Datos Evento”</w:t>
      </w:r>
      <w:r w:rsidRPr="00682238">
        <w:rPr>
          <w:szCs w:val="20"/>
        </w:rPr>
        <w:t xml:space="preserve"> </w:t>
      </w:r>
      <w:r>
        <w:rPr>
          <w:szCs w:val="20"/>
        </w:rPr>
        <w:t xml:space="preserve">debe </w:t>
      </w:r>
      <w:r w:rsidRPr="00682238">
        <w:rPr>
          <w:b/>
          <w:szCs w:val="20"/>
        </w:rPr>
        <w:t>estar formateado</w:t>
      </w:r>
      <w:r>
        <w:rPr>
          <w:szCs w:val="20"/>
        </w:rPr>
        <w:t xml:space="preserve"> para cada tipo de evento, y formado por caracteres alfanuméricos ASCII</w:t>
      </w:r>
    </w:p>
    <w:p w:rsidR="00BE20AB" w:rsidRPr="00682238" w:rsidRDefault="002A6021" w:rsidP="00BE20AB">
      <w:pPr>
        <w:ind w:left="-426"/>
        <w:rPr>
          <w:szCs w:val="20"/>
        </w:rPr>
      </w:pPr>
      <w:r>
        <w:rPr>
          <w:szCs w:val="20"/>
        </w:rPr>
        <w:t>L</w:t>
      </w:r>
      <w:r w:rsidRPr="00682238">
        <w:rPr>
          <w:szCs w:val="20"/>
        </w:rPr>
        <w:t>a informaci</w:t>
      </w:r>
      <w:r>
        <w:rPr>
          <w:szCs w:val="20"/>
        </w:rPr>
        <w:t>ón para la</w:t>
      </w:r>
      <w:r w:rsidRPr="00682238">
        <w:rPr>
          <w:szCs w:val="20"/>
        </w:rPr>
        <w:t xml:space="preserve"> decodificaci</w:t>
      </w:r>
      <w:r>
        <w:rPr>
          <w:szCs w:val="20"/>
        </w:rPr>
        <w:t>ón del campo “Datos Evento” se encuentra en el documento “</w:t>
      </w:r>
      <w:proofErr w:type="spellStart"/>
      <w:r w:rsidRPr="002A6021">
        <w:rPr>
          <w:szCs w:val="20"/>
          <w:u w:val="single"/>
        </w:rPr>
        <w:t>Parser</w:t>
      </w:r>
      <w:proofErr w:type="spellEnd"/>
      <w:r w:rsidRPr="002A6021">
        <w:rPr>
          <w:szCs w:val="20"/>
          <w:u w:val="single"/>
        </w:rPr>
        <w:t xml:space="preserve"> Incidencias-Eventos.docx</w:t>
      </w:r>
      <w:r>
        <w:rPr>
          <w:szCs w:val="20"/>
        </w:rPr>
        <w:t xml:space="preserve">”. Cada campo de este </w:t>
      </w:r>
      <w:proofErr w:type="spellStart"/>
      <w:r>
        <w:rPr>
          <w:szCs w:val="20"/>
        </w:rPr>
        <w:t>string</w:t>
      </w:r>
      <w:proofErr w:type="spellEnd"/>
      <w:r>
        <w:rPr>
          <w:szCs w:val="20"/>
        </w:rPr>
        <w:t xml:space="preserve"> estará delimitado por un carácter separador, por ejemplo ‘</w:t>
      </w:r>
      <w:r w:rsidRPr="00BE20AB">
        <w:rPr>
          <w:b/>
          <w:szCs w:val="20"/>
        </w:rPr>
        <w:t>:</w:t>
      </w:r>
      <w:r>
        <w:rPr>
          <w:szCs w:val="20"/>
        </w:rPr>
        <w:t>’</w:t>
      </w:r>
    </w:p>
    <w:p w:rsidR="00D320A3" w:rsidRPr="00DB1026" w:rsidRDefault="00D320A3" w:rsidP="00D320A3">
      <w:pPr>
        <w:pStyle w:val="Prrafodelista"/>
        <w:numPr>
          <w:ilvl w:val="0"/>
          <w:numId w:val="3"/>
        </w:numPr>
        <w:rPr>
          <w:szCs w:val="20"/>
        </w:rPr>
      </w:pPr>
      <w:r w:rsidRPr="00DB1026">
        <w:rPr>
          <w:szCs w:val="20"/>
        </w:rPr>
        <w:t>Cada vez que el módulo “Gestor Mantenimiento” reciba este mensaje, procederá a leer el fichero de configuración “ug5ksnmp-config.ini”</w:t>
      </w:r>
      <w:r w:rsidR="00DB1026">
        <w:rPr>
          <w:szCs w:val="20"/>
        </w:rPr>
        <w:t xml:space="preserve">; en el caso de que haya cambiado la lista de distribución de </w:t>
      </w:r>
      <w:proofErr w:type="spellStart"/>
      <w:r w:rsidR="00DB1026">
        <w:rPr>
          <w:szCs w:val="20"/>
        </w:rPr>
        <w:t>TRAPs</w:t>
      </w:r>
      <w:proofErr w:type="spellEnd"/>
      <w:r w:rsidR="00DB1026">
        <w:rPr>
          <w:szCs w:val="20"/>
        </w:rPr>
        <w:t xml:space="preserve">, se ejecutará el cierre de la aplicación “Gestor Mantenimiento” para que sea </w:t>
      </w:r>
      <w:proofErr w:type="spellStart"/>
      <w:r w:rsidR="00DB1026">
        <w:rPr>
          <w:szCs w:val="20"/>
        </w:rPr>
        <w:t>rearrancado</w:t>
      </w:r>
      <w:proofErr w:type="spellEnd"/>
      <w:r w:rsidR="00DB1026">
        <w:rPr>
          <w:szCs w:val="20"/>
        </w:rPr>
        <w:t xml:space="preserve"> por el “</w:t>
      </w:r>
      <w:proofErr w:type="spellStart"/>
      <w:r w:rsidR="00DB1026">
        <w:rPr>
          <w:szCs w:val="20"/>
        </w:rPr>
        <w:t>carper</w:t>
      </w:r>
      <w:proofErr w:type="spellEnd"/>
      <w:r w:rsidR="00DB1026">
        <w:rPr>
          <w:szCs w:val="20"/>
        </w:rPr>
        <w:t>”</w:t>
      </w:r>
      <w:proofErr w:type="gramStart"/>
      <w:r w:rsidR="00DB1026">
        <w:rPr>
          <w:szCs w:val="20"/>
        </w:rPr>
        <w:t>.</w:t>
      </w:r>
      <w:r w:rsidRPr="00DB1026">
        <w:rPr>
          <w:szCs w:val="20"/>
        </w:rPr>
        <w:t>.</w:t>
      </w:r>
      <w:proofErr w:type="gramEnd"/>
    </w:p>
    <w:p w:rsidR="0020107F" w:rsidRPr="0020107F" w:rsidRDefault="0020107F" w:rsidP="0020107F">
      <w:pPr>
        <w:ind w:left="-1134"/>
        <w:rPr>
          <w:szCs w:val="20"/>
          <w:highlight w:val="yellow"/>
        </w:rPr>
      </w:pPr>
    </w:p>
    <w:p w:rsidR="0020107F" w:rsidRPr="0020107F" w:rsidRDefault="0020107F" w:rsidP="0020107F">
      <w:pPr>
        <w:ind w:left="-1134"/>
        <w:rPr>
          <w:szCs w:val="20"/>
          <w:highlight w:val="yellow"/>
        </w:rPr>
      </w:pPr>
    </w:p>
    <w:p w:rsidR="0020107F" w:rsidRPr="0020107F" w:rsidRDefault="00D7142B" w:rsidP="0020107F">
      <w:pPr>
        <w:ind w:left="-1134"/>
        <w:rPr>
          <w:b/>
          <w:color w:val="C0504D" w:themeColor="accent2"/>
          <w:szCs w:val="20"/>
        </w:rPr>
      </w:pPr>
      <w:r>
        <w:rPr>
          <w:b/>
          <w:color w:val="C0504D" w:themeColor="accent2"/>
          <w:szCs w:val="20"/>
        </w:rPr>
        <w:t xml:space="preserve">‘H02’. </w:t>
      </w:r>
      <w:r w:rsidR="0020107F">
        <w:rPr>
          <w:b/>
          <w:color w:val="C0504D" w:themeColor="accent2"/>
          <w:szCs w:val="20"/>
        </w:rPr>
        <w:t>Cambio fichero de Inicialización/Configuración</w:t>
      </w:r>
    </w:p>
    <w:tbl>
      <w:tblPr>
        <w:tblStyle w:val="Cuadrculamedia3-nfasis3"/>
        <w:tblW w:w="0" w:type="auto"/>
        <w:tblInd w:w="-1026" w:type="dxa"/>
        <w:tblLook w:val="04A0" w:firstRow="1" w:lastRow="0" w:firstColumn="1" w:lastColumn="0" w:noHBand="0" w:noVBand="1"/>
      </w:tblPr>
      <w:tblGrid>
        <w:gridCol w:w="2957"/>
        <w:gridCol w:w="1486"/>
        <w:gridCol w:w="5338"/>
      </w:tblGrid>
      <w:tr w:rsidR="0020107F" w:rsidRPr="008135A4" w:rsidTr="004D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20107F" w:rsidRPr="008135A4" w:rsidRDefault="0020107F" w:rsidP="004D1E88">
            <w:pPr>
              <w:rPr>
                <w:szCs w:val="20"/>
              </w:rPr>
            </w:pPr>
            <w:r w:rsidRPr="008135A4">
              <w:rPr>
                <w:szCs w:val="20"/>
              </w:rPr>
              <w:t>CAMPO</w:t>
            </w:r>
          </w:p>
        </w:tc>
        <w:tc>
          <w:tcPr>
            <w:tcW w:w="1486" w:type="dxa"/>
          </w:tcPr>
          <w:p w:rsidR="0020107F" w:rsidRPr="008135A4" w:rsidRDefault="0020107F" w:rsidP="004D1E88">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20107F" w:rsidRPr="008135A4" w:rsidRDefault="0020107F" w:rsidP="004D1E88">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20107F" w:rsidRPr="008135A4" w:rsidRDefault="0020107F" w:rsidP="004D1E88">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20107F" w:rsidTr="004D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20107F" w:rsidRDefault="0020107F" w:rsidP="004D1E88">
            <w:pPr>
              <w:rPr>
                <w:szCs w:val="20"/>
              </w:rPr>
            </w:pPr>
            <w:r>
              <w:rPr>
                <w:szCs w:val="20"/>
              </w:rPr>
              <w:t>Origen mensaje</w:t>
            </w:r>
          </w:p>
        </w:tc>
        <w:tc>
          <w:tcPr>
            <w:tcW w:w="1486" w:type="dxa"/>
          </w:tcPr>
          <w:p w:rsidR="0020107F" w:rsidRPr="008135A4" w:rsidRDefault="0020107F" w:rsidP="004D1E88">
            <w:pPr>
              <w:cnfStyle w:val="000000100000" w:firstRow="0" w:lastRow="0" w:firstColumn="0" w:lastColumn="0" w:oddVBand="0" w:evenVBand="0" w:oddHBand="1" w:evenHBand="0" w:firstRowFirstColumn="0" w:firstRowLastColumn="0" w:lastRowFirstColumn="0" w:lastRowLastColumn="0"/>
              <w:rPr>
                <w:b/>
                <w:szCs w:val="20"/>
              </w:rPr>
            </w:pPr>
            <w:r>
              <w:rPr>
                <w:b/>
                <w:szCs w:val="20"/>
              </w:rPr>
              <w:t>“C”</w:t>
            </w:r>
          </w:p>
        </w:tc>
        <w:tc>
          <w:tcPr>
            <w:tcW w:w="5338" w:type="dxa"/>
          </w:tcPr>
          <w:p w:rsidR="0020107F" w:rsidRPr="008135A4" w:rsidRDefault="0020107F" w:rsidP="004D1E88">
            <w:pPr>
              <w:cnfStyle w:val="000000100000" w:firstRow="0" w:lastRow="0" w:firstColumn="0" w:lastColumn="0" w:oddVBand="0" w:evenVBand="0" w:oddHBand="1" w:evenHBand="0" w:firstRowFirstColumn="0" w:firstRowLastColumn="0" w:lastRowFirstColumn="0" w:lastRowLastColumn="0"/>
              <w:rPr>
                <w:szCs w:val="20"/>
              </w:rPr>
            </w:pPr>
            <w:r>
              <w:rPr>
                <w:szCs w:val="20"/>
              </w:rPr>
              <w:t>Módulo Configuración</w:t>
            </w:r>
          </w:p>
          <w:p w:rsidR="0020107F" w:rsidRDefault="0020107F" w:rsidP="004D1E88">
            <w:pPr>
              <w:cnfStyle w:val="000000100000" w:firstRow="0" w:lastRow="0" w:firstColumn="0" w:lastColumn="0" w:oddVBand="0" w:evenVBand="0" w:oddHBand="1" w:evenHBand="0" w:firstRowFirstColumn="0" w:firstRowLastColumn="0" w:lastRowFirstColumn="0" w:lastRowLastColumn="0"/>
              <w:rPr>
                <w:szCs w:val="20"/>
              </w:rPr>
            </w:pPr>
          </w:p>
        </w:tc>
      </w:tr>
      <w:tr w:rsidR="0020107F" w:rsidTr="004D1E88">
        <w:tc>
          <w:tcPr>
            <w:cnfStyle w:val="001000000000" w:firstRow="0" w:lastRow="0" w:firstColumn="1" w:lastColumn="0" w:oddVBand="0" w:evenVBand="0" w:oddHBand="0" w:evenHBand="0" w:firstRowFirstColumn="0" w:firstRowLastColumn="0" w:lastRowFirstColumn="0" w:lastRowLastColumn="0"/>
            <w:tcW w:w="2957" w:type="dxa"/>
          </w:tcPr>
          <w:p w:rsidR="0020107F" w:rsidRDefault="0020107F" w:rsidP="004D1E88">
            <w:pPr>
              <w:rPr>
                <w:szCs w:val="20"/>
              </w:rPr>
            </w:pPr>
            <w:r>
              <w:rPr>
                <w:szCs w:val="20"/>
              </w:rPr>
              <w:t>Código mensaje</w:t>
            </w:r>
          </w:p>
        </w:tc>
        <w:tc>
          <w:tcPr>
            <w:tcW w:w="1486" w:type="dxa"/>
          </w:tcPr>
          <w:p w:rsidR="0020107F" w:rsidRPr="008135A4" w:rsidRDefault="0020107F" w:rsidP="004D1E88">
            <w:pPr>
              <w:cnfStyle w:val="000000000000" w:firstRow="0" w:lastRow="0" w:firstColumn="0" w:lastColumn="0" w:oddVBand="0" w:evenVBand="0" w:oddHBand="0" w:evenHBand="0" w:firstRowFirstColumn="0" w:firstRowLastColumn="0" w:lastRowFirstColumn="0" w:lastRowLastColumn="0"/>
              <w:rPr>
                <w:b/>
                <w:szCs w:val="20"/>
              </w:rPr>
            </w:pPr>
            <w:r>
              <w:rPr>
                <w:b/>
                <w:szCs w:val="20"/>
              </w:rPr>
              <w:t>“H</w:t>
            </w:r>
            <w:r w:rsidRPr="008135A4">
              <w:rPr>
                <w:b/>
                <w:szCs w:val="20"/>
              </w:rPr>
              <w:t>0</w:t>
            </w:r>
            <w:r>
              <w:rPr>
                <w:b/>
                <w:szCs w:val="20"/>
              </w:rPr>
              <w:t>2”</w:t>
            </w:r>
          </w:p>
        </w:tc>
        <w:tc>
          <w:tcPr>
            <w:tcW w:w="5338" w:type="dxa"/>
          </w:tcPr>
          <w:p w:rsidR="0020107F" w:rsidRPr="008135A4" w:rsidRDefault="0020107F" w:rsidP="004D1E88">
            <w:pPr>
              <w:cnfStyle w:val="000000000000" w:firstRow="0" w:lastRow="0" w:firstColumn="0" w:lastColumn="0" w:oddVBand="0" w:evenVBand="0" w:oddHBand="0" w:evenHBand="0" w:firstRowFirstColumn="0" w:firstRowLastColumn="0" w:lastRowFirstColumn="0" w:lastRowLastColumn="0"/>
              <w:rPr>
                <w:b/>
                <w:szCs w:val="20"/>
              </w:rPr>
            </w:pPr>
            <w:r>
              <w:rPr>
                <w:b/>
                <w:szCs w:val="20"/>
              </w:rPr>
              <w:t>Cambio en fichero de Inicialización.</w:t>
            </w:r>
          </w:p>
          <w:p w:rsidR="0020107F" w:rsidRDefault="0020107F" w:rsidP="004D1E88">
            <w:pPr>
              <w:cnfStyle w:val="000000000000" w:firstRow="0" w:lastRow="0" w:firstColumn="0" w:lastColumn="0" w:oddVBand="0" w:evenVBand="0" w:oddHBand="0" w:evenHBand="0" w:firstRowFirstColumn="0" w:firstRowLastColumn="0" w:lastRowFirstColumn="0" w:lastRowLastColumn="0"/>
              <w:rPr>
                <w:szCs w:val="20"/>
              </w:rPr>
            </w:pPr>
          </w:p>
        </w:tc>
      </w:tr>
    </w:tbl>
    <w:p w:rsidR="008F2767" w:rsidRDefault="008F2767" w:rsidP="008F2767">
      <w:pPr>
        <w:ind w:left="-1134"/>
        <w:rPr>
          <w:szCs w:val="20"/>
          <w:highlight w:val="yellow"/>
        </w:rPr>
      </w:pPr>
    </w:p>
    <w:p w:rsidR="00D320A3" w:rsidRDefault="00D320A3" w:rsidP="008F2767">
      <w:pPr>
        <w:ind w:left="-1134"/>
        <w:rPr>
          <w:szCs w:val="20"/>
          <w:highlight w:val="yellow"/>
        </w:rPr>
      </w:pPr>
    </w:p>
    <w:p w:rsidR="004B4D6A" w:rsidRDefault="004B4D6A" w:rsidP="004B4D6A">
      <w:pPr>
        <w:ind w:left="-1134"/>
        <w:rPr>
          <w:szCs w:val="20"/>
        </w:rPr>
      </w:pPr>
    </w:p>
    <w:p w:rsidR="004B4D6A" w:rsidRPr="00A4536A" w:rsidRDefault="00D7142B" w:rsidP="004B4D6A">
      <w:pPr>
        <w:ind w:left="-1134"/>
        <w:rPr>
          <w:b/>
          <w:color w:val="C0504D" w:themeColor="accent2"/>
          <w:szCs w:val="20"/>
        </w:rPr>
      </w:pPr>
      <w:r>
        <w:rPr>
          <w:b/>
          <w:color w:val="C0504D" w:themeColor="accent2"/>
          <w:szCs w:val="20"/>
        </w:rPr>
        <w:t xml:space="preserve">‘T00’. </w:t>
      </w:r>
      <w:r w:rsidR="004B4D6A">
        <w:rPr>
          <w:b/>
          <w:color w:val="C0504D" w:themeColor="accent2"/>
          <w:szCs w:val="20"/>
        </w:rPr>
        <w:t>Comando de BITE</w:t>
      </w:r>
    </w:p>
    <w:tbl>
      <w:tblPr>
        <w:tblStyle w:val="Cuadrculamedia3-nfasis2"/>
        <w:tblW w:w="0" w:type="auto"/>
        <w:tblInd w:w="-1026" w:type="dxa"/>
        <w:tblLook w:val="04A0" w:firstRow="1" w:lastRow="0" w:firstColumn="1" w:lastColumn="0" w:noHBand="0" w:noVBand="1"/>
      </w:tblPr>
      <w:tblGrid>
        <w:gridCol w:w="2977"/>
        <w:gridCol w:w="1482"/>
        <w:gridCol w:w="5322"/>
      </w:tblGrid>
      <w:tr w:rsidR="004B4D6A" w:rsidRPr="00C001CB" w:rsidTr="00C00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4B4D6A" w:rsidRPr="008135A4" w:rsidRDefault="004B4D6A" w:rsidP="007E5D46">
            <w:pPr>
              <w:rPr>
                <w:szCs w:val="20"/>
              </w:rPr>
            </w:pPr>
            <w:r w:rsidRPr="008135A4">
              <w:rPr>
                <w:szCs w:val="20"/>
              </w:rPr>
              <w:t>CAMPO</w:t>
            </w:r>
          </w:p>
        </w:tc>
        <w:tc>
          <w:tcPr>
            <w:tcW w:w="1482" w:type="dxa"/>
          </w:tcPr>
          <w:p w:rsidR="004B4D6A" w:rsidRPr="008135A4" w:rsidRDefault="004B4D6A"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4B4D6A" w:rsidRPr="008135A4" w:rsidRDefault="004B4D6A"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4B4D6A" w:rsidRPr="008135A4" w:rsidRDefault="004B4D6A" w:rsidP="007E5D46">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4B4D6A" w:rsidTr="00C00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4B4D6A" w:rsidRDefault="004B4D6A" w:rsidP="007E5D46">
            <w:pPr>
              <w:rPr>
                <w:szCs w:val="20"/>
              </w:rPr>
            </w:pPr>
            <w:r>
              <w:rPr>
                <w:szCs w:val="20"/>
              </w:rPr>
              <w:t>Origen mensaje</w:t>
            </w:r>
          </w:p>
        </w:tc>
        <w:tc>
          <w:tcPr>
            <w:tcW w:w="1482" w:type="dxa"/>
          </w:tcPr>
          <w:p w:rsidR="004B4D6A" w:rsidRPr="008135A4" w:rsidRDefault="004B4D6A" w:rsidP="007E5D46">
            <w:pPr>
              <w:cnfStyle w:val="000000100000" w:firstRow="0" w:lastRow="0" w:firstColumn="0" w:lastColumn="0" w:oddVBand="0" w:evenVBand="0" w:oddHBand="1" w:evenHBand="0" w:firstRowFirstColumn="0" w:firstRowLastColumn="0" w:lastRowFirstColumn="0" w:lastRowLastColumn="0"/>
              <w:rPr>
                <w:b/>
                <w:szCs w:val="20"/>
              </w:rPr>
            </w:pPr>
            <w:r>
              <w:rPr>
                <w:b/>
                <w:szCs w:val="20"/>
              </w:rPr>
              <w:t>“C”</w:t>
            </w:r>
          </w:p>
        </w:tc>
        <w:tc>
          <w:tcPr>
            <w:tcW w:w="5322" w:type="dxa"/>
          </w:tcPr>
          <w:p w:rsidR="004B4D6A" w:rsidRPr="008135A4" w:rsidRDefault="004B4D6A" w:rsidP="007E5D46">
            <w:pPr>
              <w:cnfStyle w:val="000000100000" w:firstRow="0" w:lastRow="0" w:firstColumn="0" w:lastColumn="0" w:oddVBand="0" w:evenVBand="0" w:oddHBand="1" w:evenHBand="0" w:firstRowFirstColumn="0" w:firstRowLastColumn="0" w:lastRowFirstColumn="0" w:lastRowLastColumn="0"/>
              <w:rPr>
                <w:szCs w:val="20"/>
              </w:rPr>
            </w:pPr>
            <w:r>
              <w:rPr>
                <w:szCs w:val="20"/>
              </w:rPr>
              <w:t>Módulo Configuración</w:t>
            </w:r>
          </w:p>
          <w:p w:rsidR="004B4D6A" w:rsidRDefault="004B4D6A" w:rsidP="007E5D46">
            <w:pPr>
              <w:cnfStyle w:val="000000100000" w:firstRow="0" w:lastRow="0" w:firstColumn="0" w:lastColumn="0" w:oddVBand="0" w:evenVBand="0" w:oddHBand="1" w:evenHBand="0" w:firstRowFirstColumn="0" w:firstRowLastColumn="0" w:lastRowFirstColumn="0" w:lastRowLastColumn="0"/>
              <w:rPr>
                <w:szCs w:val="20"/>
              </w:rPr>
            </w:pPr>
          </w:p>
        </w:tc>
      </w:tr>
      <w:tr w:rsidR="004B4D6A" w:rsidTr="00C001CB">
        <w:tc>
          <w:tcPr>
            <w:cnfStyle w:val="001000000000" w:firstRow="0" w:lastRow="0" w:firstColumn="1" w:lastColumn="0" w:oddVBand="0" w:evenVBand="0" w:oddHBand="0" w:evenHBand="0" w:firstRowFirstColumn="0" w:firstRowLastColumn="0" w:lastRowFirstColumn="0" w:lastRowLastColumn="0"/>
            <w:tcW w:w="2977" w:type="dxa"/>
          </w:tcPr>
          <w:p w:rsidR="004B4D6A" w:rsidRDefault="004B4D6A" w:rsidP="007E5D46">
            <w:pPr>
              <w:rPr>
                <w:szCs w:val="20"/>
              </w:rPr>
            </w:pPr>
            <w:r>
              <w:rPr>
                <w:szCs w:val="20"/>
              </w:rPr>
              <w:t>Código mensaje</w:t>
            </w:r>
          </w:p>
        </w:tc>
        <w:tc>
          <w:tcPr>
            <w:tcW w:w="1482" w:type="dxa"/>
          </w:tcPr>
          <w:p w:rsidR="004B4D6A" w:rsidRPr="008135A4" w:rsidRDefault="004B4D6A"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“T</w:t>
            </w:r>
            <w:r w:rsidRPr="008135A4">
              <w:rPr>
                <w:b/>
                <w:szCs w:val="20"/>
              </w:rPr>
              <w:t>0</w:t>
            </w:r>
            <w:r w:rsidR="00737A03">
              <w:rPr>
                <w:b/>
                <w:szCs w:val="20"/>
              </w:rPr>
              <w:t>0</w:t>
            </w:r>
            <w:r>
              <w:rPr>
                <w:b/>
                <w:szCs w:val="20"/>
              </w:rPr>
              <w:t>”</w:t>
            </w:r>
          </w:p>
        </w:tc>
        <w:tc>
          <w:tcPr>
            <w:tcW w:w="5322" w:type="dxa"/>
          </w:tcPr>
          <w:p w:rsidR="004B4D6A" w:rsidRPr="008135A4" w:rsidRDefault="004B4D6A" w:rsidP="007E5D46">
            <w:pPr>
              <w:cnfStyle w:val="000000000000" w:firstRow="0" w:lastRow="0" w:firstColumn="0" w:lastColumn="0" w:oddVBand="0" w:evenVBand="0" w:oddHBand="0" w:evenHBand="0" w:firstRowFirstColumn="0" w:firstRowLastColumn="0" w:lastRowFirstColumn="0" w:lastRowLastColumn="0"/>
              <w:rPr>
                <w:b/>
                <w:szCs w:val="20"/>
              </w:rPr>
            </w:pPr>
            <w:r>
              <w:rPr>
                <w:b/>
                <w:szCs w:val="20"/>
              </w:rPr>
              <w:t>Comando de BITE</w:t>
            </w:r>
          </w:p>
          <w:p w:rsidR="004B4D6A" w:rsidRDefault="004B4D6A" w:rsidP="007E5D46">
            <w:pPr>
              <w:cnfStyle w:val="000000000000" w:firstRow="0" w:lastRow="0" w:firstColumn="0" w:lastColumn="0" w:oddVBand="0" w:evenVBand="0" w:oddHBand="0" w:evenHBand="0" w:firstRowFirstColumn="0" w:firstRowLastColumn="0" w:lastRowFirstColumn="0" w:lastRowLastColumn="0"/>
              <w:rPr>
                <w:szCs w:val="20"/>
              </w:rPr>
            </w:pPr>
          </w:p>
        </w:tc>
      </w:tr>
      <w:tr w:rsidR="004B4D6A" w:rsidTr="00C00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4B4D6A" w:rsidRDefault="004B4D6A" w:rsidP="007E5D46">
            <w:pPr>
              <w:rPr>
                <w:szCs w:val="20"/>
              </w:rPr>
            </w:pPr>
            <w:r>
              <w:rPr>
                <w:szCs w:val="20"/>
              </w:rPr>
              <w:t>Parámetro 1</w:t>
            </w:r>
          </w:p>
        </w:tc>
        <w:tc>
          <w:tcPr>
            <w:tcW w:w="1482" w:type="dxa"/>
          </w:tcPr>
          <w:p w:rsidR="004B4D6A" w:rsidRDefault="004B4D6A" w:rsidP="007E5D46">
            <w:pPr>
              <w:cnfStyle w:val="000000100000" w:firstRow="0" w:lastRow="0" w:firstColumn="0" w:lastColumn="0" w:oddVBand="0" w:evenVBand="0" w:oddHBand="1" w:evenHBand="0" w:firstRowFirstColumn="0" w:firstRowLastColumn="0" w:lastRowFirstColumn="0" w:lastRowLastColumn="0"/>
              <w:rPr>
                <w:szCs w:val="20"/>
              </w:rPr>
            </w:pPr>
          </w:p>
        </w:tc>
        <w:tc>
          <w:tcPr>
            <w:tcW w:w="5322" w:type="dxa"/>
          </w:tcPr>
          <w:p w:rsidR="004B4D6A" w:rsidRPr="004B3501" w:rsidRDefault="004B4D6A" w:rsidP="007E5D46">
            <w:pPr>
              <w:cnfStyle w:val="000000100000" w:firstRow="0" w:lastRow="0" w:firstColumn="0" w:lastColumn="0" w:oddVBand="0" w:evenVBand="0" w:oddHBand="1" w:evenHBand="0" w:firstRowFirstColumn="0" w:firstRowLastColumn="0" w:lastRowFirstColumn="0" w:lastRowLastColumn="0"/>
              <w:rPr>
                <w:szCs w:val="20"/>
                <w:lang w:val="en-US"/>
              </w:rPr>
            </w:pPr>
          </w:p>
        </w:tc>
      </w:tr>
    </w:tbl>
    <w:p w:rsidR="004B4D6A" w:rsidRDefault="004B4D6A" w:rsidP="004B4D6A">
      <w:pPr>
        <w:ind w:left="-1134"/>
        <w:rPr>
          <w:szCs w:val="20"/>
        </w:rPr>
      </w:pPr>
    </w:p>
    <w:p w:rsidR="004B4D6A" w:rsidRDefault="004B4D6A" w:rsidP="004B4D6A">
      <w:pPr>
        <w:ind w:left="-1134"/>
        <w:rPr>
          <w:szCs w:val="20"/>
        </w:rPr>
      </w:pPr>
      <w:r>
        <w:rPr>
          <w:szCs w:val="20"/>
        </w:rPr>
        <w:t>NOTAS:</w:t>
      </w:r>
    </w:p>
    <w:p w:rsidR="004B4D6A" w:rsidRDefault="001F1FA5" w:rsidP="004B4D6A">
      <w:pPr>
        <w:pStyle w:val="Prrafodelista"/>
        <w:numPr>
          <w:ilvl w:val="0"/>
          <w:numId w:val="3"/>
        </w:numPr>
        <w:rPr>
          <w:szCs w:val="20"/>
        </w:rPr>
      </w:pPr>
      <w:r>
        <w:rPr>
          <w:szCs w:val="20"/>
        </w:rPr>
        <w:t>Al recibir este comando, el módulo “Gestor Mantenimiento</w:t>
      </w:r>
      <w:r w:rsidR="002A3BDD">
        <w:rPr>
          <w:szCs w:val="20"/>
        </w:rPr>
        <w:t>”</w:t>
      </w:r>
      <w:r>
        <w:rPr>
          <w:szCs w:val="20"/>
        </w:rPr>
        <w:t xml:space="preserve"> actualizará las variables “ug5ktrapint” </w:t>
      </w:r>
      <w:r w:rsidR="002A3BDD">
        <w:rPr>
          <w:szCs w:val="20"/>
        </w:rPr>
        <w:t xml:space="preserve">(código evento BITE) </w:t>
      </w:r>
      <w:r>
        <w:rPr>
          <w:szCs w:val="20"/>
        </w:rPr>
        <w:t xml:space="preserve">y “ug5ktrapstr”, y enviará un </w:t>
      </w:r>
      <w:proofErr w:type="spellStart"/>
      <w:r>
        <w:rPr>
          <w:szCs w:val="20"/>
        </w:rPr>
        <w:t>Trap</w:t>
      </w:r>
      <w:proofErr w:type="spellEnd"/>
      <w:r>
        <w:rPr>
          <w:szCs w:val="20"/>
        </w:rPr>
        <w:t xml:space="preserve"> de la variable “</w:t>
      </w:r>
      <w:r w:rsidRPr="002A3BDD">
        <w:rPr>
          <w:szCs w:val="20"/>
        </w:rPr>
        <w:t>ug5khistrap</w:t>
      </w:r>
      <w:r>
        <w:rPr>
          <w:szCs w:val="20"/>
        </w:rPr>
        <w:t>” hacia el sistema de Supervisión (RCS2010), para que almacene en la tabla de Históricos este comando.</w:t>
      </w:r>
    </w:p>
    <w:p w:rsidR="00BE20AB" w:rsidRDefault="007E5D46" w:rsidP="004B4D6A">
      <w:pPr>
        <w:pStyle w:val="Prrafodelista"/>
        <w:numPr>
          <w:ilvl w:val="0"/>
          <w:numId w:val="3"/>
        </w:numPr>
        <w:rPr>
          <w:szCs w:val="20"/>
        </w:rPr>
      </w:pPr>
      <w:r>
        <w:rPr>
          <w:szCs w:val="20"/>
        </w:rPr>
        <w:t>E</w:t>
      </w:r>
      <w:r w:rsidR="004B4D6A">
        <w:rPr>
          <w:szCs w:val="20"/>
        </w:rPr>
        <w:t>l mó</w:t>
      </w:r>
      <w:r w:rsidR="00082CA2">
        <w:rPr>
          <w:szCs w:val="20"/>
        </w:rPr>
        <w:t>dulo “Gestor Mantenimiento”</w:t>
      </w:r>
      <w:r>
        <w:rPr>
          <w:szCs w:val="20"/>
        </w:rPr>
        <w:t xml:space="preserve"> reenviará este coman</w:t>
      </w:r>
      <w:r w:rsidR="00BE20AB">
        <w:rPr>
          <w:szCs w:val="20"/>
        </w:rPr>
        <w:t>do hacia el módulo “VoIP</w:t>
      </w:r>
      <w:r w:rsidR="004B4D6A">
        <w:rPr>
          <w:szCs w:val="20"/>
        </w:rPr>
        <w:t>.</w:t>
      </w:r>
    </w:p>
    <w:p w:rsidR="004B4D6A" w:rsidRDefault="007E5D46" w:rsidP="004B4D6A">
      <w:pPr>
        <w:pStyle w:val="Prrafodelista"/>
        <w:numPr>
          <w:ilvl w:val="0"/>
          <w:numId w:val="3"/>
        </w:numPr>
        <w:rPr>
          <w:szCs w:val="20"/>
        </w:rPr>
      </w:pPr>
      <w:r>
        <w:rPr>
          <w:szCs w:val="20"/>
        </w:rPr>
        <w:t>El módulo de Mantenimiento NO Realizará seguimiento de la ejecución del comando de BITE (detección de time-</w:t>
      </w:r>
      <w:proofErr w:type="spellStart"/>
      <w:r>
        <w:rPr>
          <w:szCs w:val="20"/>
        </w:rPr>
        <w:t>out</w:t>
      </w:r>
      <w:proofErr w:type="spellEnd"/>
      <w:r>
        <w:rPr>
          <w:szCs w:val="20"/>
        </w:rPr>
        <w:t xml:space="preserve"> de la respuesta)</w:t>
      </w:r>
    </w:p>
    <w:p w:rsidR="007E5D46" w:rsidRDefault="007E5D46" w:rsidP="004B4D6A">
      <w:pPr>
        <w:pStyle w:val="Prrafodelista"/>
        <w:numPr>
          <w:ilvl w:val="0"/>
          <w:numId w:val="3"/>
        </w:numPr>
        <w:rPr>
          <w:szCs w:val="20"/>
        </w:rPr>
      </w:pPr>
      <w:r>
        <w:rPr>
          <w:szCs w:val="20"/>
        </w:rPr>
        <w:t>El resultado/respuesta del comando BITE procedente de módulo “VoIP” será reenviado hacia el módulo “Configurador”.</w:t>
      </w:r>
    </w:p>
    <w:p w:rsidR="00737A03" w:rsidRDefault="00737A03" w:rsidP="00737A03">
      <w:pPr>
        <w:ind w:left="-1134"/>
        <w:rPr>
          <w:szCs w:val="20"/>
        </w:rPr>
      </w:pPr>
    </w:p>
    <w:p w:rsidR="00737A03" w:rsidRPr="00F7768F" w:rsidRDefault="00737A03" w:rsidP="00737A03">
      <w:pPr>
        <w:ind w:left="-1134"/>
        <w:rPr>
          <w:szCs w:val="20"/>
        </w:rPr>
      </w:pPr>
    </w:p>
    <w:p w:rsidR="00737A03" w:rsidRPr="00A4536A" w:rsidRDefault="00D7142B" w:rsidP="00737A03">
      <w:pPr>
        <w:ind w:left="-1134"/>
        <w:rPr>
          <w:b/>
          <w:color w:val="C0504D" w:themeColor="accent2"/>
          <w:szCs w:val="20"/>
        </w:rPr>
      </w:pPr>
      <w:r>
        <w:rPr>
          <w:b/>
          <w:color w:val="C0504D" w:themeColor="accent2"/>
          <w:szCs w:val="20"/>
        </w:rPr>
        <w:t xml:space="preserve">‘T02’. </w:t>
      </w:r>
      <w:r w:rsidR="00737A03">
        <w:rPr>
          <w:b/>
          <w:color w:val="C0504D" w:themeColor="accent2"/>
          <w:szCs w:val="20"/>
        </w:rPr>
        <w:t xml:space="preserve">Comando de </w:t>
      </w:r>
      <w:proofErr w:type="spellStart"/>
      <w:r w:rsidR="00737A03">
        <w:rPr>
          <w:b/>
          <w:color w:val="C0504D" w:themeColor="accent2"/>
          <w:szCs w:val="20"/>
        </w:rPr>
        <w:t>Reset</w:t>
      </w:r>
      <w:proofErr w:type="spellEnd"/>
    </w:p>
    <w:tbl>
      <w:tblPr>
        <w:tblStyle w:val="Cuadrculamedia3-nfasis2"/>
        <w:tblW w:w="0" w:type="auto"/>
        <w:tblInd w:w="-1026" w:type="dxa"/>
        <w:tblLook w:val="04A0" w:firstRow="1" w:lastRow="0" w:firstColumn="1" w:lastColumn="0" w:noHBand="0" w:noVBand="1"/>
      </w:tblPr>
      <w:tblGrid>
        <w:gridCol w:w="2977"/>
        <w:gridCol w:w="1482"/>
        <w:gridCol w:w="5322"/>
      </w:tblGrid>
      <w:tr w:rsidR="00737A03" w:rsidRPr="008135A4" w:rsidTr="00C00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37A03" w:rsidRPr="008135A4" w:rsidRDefault="00737A03" w:rsidP="004F7A87">
            <w:pPr>
              <w:rPr>
                <w:szCs w:val="20"/>
              </w:rPr>
            </w:pPr>
            <w:r w:rsidRPr="008135A4">
              <w:rPr>
                <w:szCs w:val="20"/>
              </w:rPr>
              <w:t>CAMPO</w:t>
            </w:r>
          </w:p>
        </w:tc>
        <w:tc>
          <w:tcPr>
            <w:tcW w:w="1482" w:type="dxa"/>
          </w:tcPr>
          <w:p w:rsidR="00737A03" w:rsidRPr="008135A4" w:rsidRDefault="00737A03" w:rsidP="004F7A87">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737A03" w:rsidRPr="008135A4" w:rsidRDefault="00737A03" w:rsidP="004F7A87">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737A03" w:rsidRPr="008135A4" w:rsidRDefault="00737A03" w:rsidP="004F7A87">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737A03" w:rsidTr="00C00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37A03" w:rsidRDefault="00737A03" w:rsidP="004F7A87">
            <w:pPr>
              <w:rPr>
                <w:szCs w:val="20"/>
              </w:rPr>
            </w:pPr>
            <w:r>
              <w:rPr>
                <w:szCs w:val="20"/>
              </w:rPr>
              <w:t>Origen mensaje</w:t>
            </w:r>
          </w:p>
        </w:tc>
        <w:tc>
          <w:tcPr>
            <w:tcW w:w="1482" w:type="dxa"/>
          </w:tcPr>
          <w:p w:rsidR="00737A03" w:rsidRPr="008135A4" w:rsidRDefault="00737A03" w:rsidP="004F7A87">
            <w:pPr>
              <w:cnfStyle w:val="000000100000" w:firstRow="0" w:lastRow="0" w:firstColumn="0" w:lastColumn="0" w:oddVBand="0" w:evenVBand="0" w:oddHBand="1" w:evenHBand="0" w:firstRowFirstColumn="0" w:firstRowLastColumn="0" w:lastRowFirstColumn="0" w:lastRowLastColumn="0"/>
              <w:rPr>
                <w:b/>
                <w:szCs w:val="20"/>
              </w:rPr>
            </w:pPr>
            <w:r>
              <w:rPr>
                <w:b/>
                <w:szCs w:val="20"/>
              </w:rPr>
              <w:t>“C”</w:t>
            </w:r>
          </w:p>
        </w:tc>
        <w:tc>
          <w:tcPr>
            <w:tcW w:w="5322" w:type="dxa"/>
          </w:tcPr>
          <w:p w:rsidR="00737A03" w:rsidRPr="008135A4" w:rsidRDefault="00737A03" w:rsidP="004F7A87">
            <w:pPr>
              <w:cnfStyle w:val="000000100000" w:firstRow="0" w:lastRow="0" w:firstColumn="0" w:lastColumn="0" w:oddVBand="0" w:evenVBand="0" w:oddHBand="1" w:evenHBand="0" w:firstRowFirstColumn="0" w:firstRowLastColumn="0" w:lastRowFirstColumn="0" w:lastRowLastColumn="0"/>
              <w:rPr>
                <w:szCs w:val="20"/>
              </w:rPr>
            </w:pPr>
            <w:r>
              <w:rPr>
                <w:szCs w:val="20"/>
              </w:rPr>
              <w:t>Módulo Configuración</w:t>
            </w:r>
          </w:p>
          <w:p w:rsidR="00737A03" w:rsidRDefault="00737A03" w:rsidP="004F7A87">
            <w:pPr>
              <w:cnfStyle w:val="000000100000" w:firstRow="0" w:lastRow="0" w:firstColumn="0" w:lastColumn="0" w:oddVBand="0" w:evenVBand="0" w:oddHBand="1" w:evenHBand="0" w:firstRowFirstColumn="0" w:firstRowLastColumn="0" w:lastRowFirstColumn="0" w:lastRowLastColumn="0"/>
              <w:rPr>
                <w:szCs w:val="20"/>
              </w:rPr>
            </w:pPr>
          </w:p>
        </w:tc>
      </w:tr>
      <w:tr w:rsidR="00737A03" w:rsidTr="00C001CB">
        <w:tc>
          <w:tcPr>
            <w:cnfStyle w:val="001000000000" w:firstRow="0" w:lastRow="0" w:firstColumn="1" w:lastColumn="0" w:oddVBand="0" w:evenVBand="0" w:oddHBand="0" w:evenHBand="0" w:firstRowFirstColumn="0" w:firstRowLastColumn="0" w:lastRowFirstColumn="0" w:lastRowLastColumn="0"/>
            <w:tcW w:w="2977" w:type="dxa"/>
          </w:tcPr>
          <w:p w:rsidR="00737A03" w:rsidRDefault="00737A03" w:rsidP="004F7A87">
            <w:pPr>
              <w:rPr>
                <w:szCs w:val="20"/>
              </w:rPr>
            </w:pPr>
            <w:r>
              <w:rPr>
                <w:szCs w:val="20"/>
              </w:rPr>
              <w:t>Código mensaje</w:t>
            </w:r>
          </w:p>
        </w:tc>
        <w:tc>
          <w:tcPr>
            <w:tcW w:w="1482" w:type="dxa"/>
          </w:tcPr>
          <w:p w:rsidR="00737A03" w:rsidRPr="008135A4" w:rsidRDefault="00737A03" w:rsidP="004F7A87">
            <w:pPr>
              <w:cnfStyle w:val="000000000000" w:firstRow="0" w:lastRow="0" w:firstColumn="0" w:lastColumn="0" w:oddVBand="0" w:evenVBand="0" w:oddHBand="0" w:evenHBand="0" w:firstRowFirstColumn="0" w:firstRowLastColumn="0" w:lastRowFirstColumn="0" w:lastRowLastColumn="0"/>
              <w:rPr>
                <w:b/>
                <w:szCs w:val="20"/>
              </w:rPr>
            </w:pPr>
            <w:r>
              <w:rPr>
                <w:b/>
                <w:szCs w:val="20"/>
              </w:rPr>
              <w:t>“T</w:t>
            </w:r>
            <w:r w:rsidRPr="008135A4">
              <w:rPr>
                <w:b/>
                <w:szCs w:val="20"/>
              </w:rPr>
              <w:t>0</w:t>
            </w:r>
            <w:r>
              <w:rPr>
                <w:b/>
                <w:szCs w:val="20"/>
              </w:rPr>
              <w:t>2”</w:t>
            </w:r>
          </w:p>
        </w:tc>
        <w:tc>
          <w:tcPr>
            <w:tcW w:w="5322" w:type="dxa"/>
          </w:tcPr>
          <w:p w:rsidR="00737A03" w:rsidRPr="008135A4" w:rsidRDefault="00737A03" w:rsidP="004F7A87">
            <w:pPr>
              <w:cnfStyle w:val="000000000000" w:firstRow="0" w:lastRow="0" w:firstColumn="0" w:lastColumn="0" w:oddVBand="0" w:evenVBand="0" w:oddHBand="0" w:evenHBand="0" w:firstRowFirstColumn="0" w:firstRowLastColumn="0" w:lastRowFirstColumn="0" w:lastRowLastColumn="0"/>
              <w:rPr>
                <w:b/>
                <w:szCs w:val="20"/>
              </w:rPr>
            </w:pPr>
            <w:r>
              <w:rPr>
                <w:b/>
                <w:szCs w:val="20"/>
              </w:rPr>
              <w:t xml:space="preserve">Comando de </w:t>
            </w:r>
            <w:proofErr w:type="spellStart"/>
            <w:r>
              <w:rPr>
                <w:b/>
                <w:szCs w:val="20"/>
              </w:rPr>
              <w:t>Reset</w:t>
            </w:r>
            <w:proofErr w:type="spellEnd"/>
          </w:p>
          <w:p w:rsidR="00737A03" w:rsidRDefault="00737A03" w:rsidP="004F7A87">
            <w:pPr>
              <w:cnfStyle w:val="000000000000" w:firstRow="0" w:lastRow="0" w:firstColumn="0" w:lastColumn="0" w:oddVBand="0" w:evenVBand="0" w:oddHBand="0" w:evenHBand="0" w:firstRowFirstColumn="0" w:firstRowLastColumn="0" w:lastRowFirstColumn="0" w:lastRowLastColumn="0"/>
              <w:rPr>
                <w:szCs w:val="20"/>
              </w:rPr>
            </w:pPr>
          </w:p>
        </w:tc>
      </w:tr>
      <w:tr w:rsidR="00737A03" w:rsidTr="00C00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37A03" w:rsidRDefault="00737A03" w:rsidP="004F7A87">
            <w:pPr>
              <w:rPr>
                <w:szCs w:val="20"/>
              </w:rPr>
            </w:pPr>
            <w:r>
              <w:rPr>
                <w:szCs w:val="20"/>
              </w:rPr>
              <w:t>Parámetro 1</w:t>
            </w:r>
          </w:p>
        </w:tc>
        <w:tc>
          <w:tcPr>
            <w:tcW w:w="1482" w:type="dxa"/>
          </w:tcPr>
          <w:p w:rsidR="00737A03" w:rsidRDefault="00737A03" w:rsidP="004F7A8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Datos </w:t>
            </w:r>
            <w:proofErr w:type="spellStart"/>
            <w:r>
              <w:rPr>
                <w:szCs w:val="20"/>
              </w:rPr>
              <w:t>Reset</w:t>
            </w:r>
            <w:proofErr w:type="spellEnd"/>
          </w:p>
        </w:tc>
        <w:tc>
          <w:tcPr>
            <w:tcW w:w="5322" w:type="dxa"/>
          </w:tcPr>
          <w:p w:rsidR="00737A03" w:rsidRDefault="00737A03" w:rsidP="004F7A87">
            <w:pPr>
              <w:cnfStyle w:val="000000100000" w:firstRow="0" w:lastRow="0" w:firstColumn="0" w:lastColumn="0" w:oddVBand="0" w:evenVBand="0" w:oddHBand="1" w:evenHBand="0" w:firstRowFirstColumn="0" w:firstRowLastColumn="0" w:lastRowFirstColumn="0" w:lastRowLastColumn="0"/>
              <w:rPr>
                <w:szCs w:val="20"/>
              </w:rPr>
            </w:pPr>
            <w:r>
              <w:rPr>
                <w:szCs w:val="20"/>
              </w:rPr>
              <w:t>Cadena de caracteres ASCII (alfabéticos y numéricos) con Datos del Evento.</w:t>
            </w:r>
          </w:p>
          <w:p w:rsidR="00737A03" w:rsidRPr="004B3501" w:rsidRDefault="00737A03" w:rsidP="004F7A87">
            <w:pPr>
              <w:cnfStyle w:val="000000100000" w:firstRow="0" w:lastRow="0" w:firstColumn="0" w:lastColumn="0" w:oddVBand="0" w:evenVBand="0" w:oddHBand="1" w:evenHBand="0" w:firstRowFirstColumn="0" w:firstRowLastColumn="0" w:lastRowFirstColumn="0" w:lastRowLastColumn="0"/>
              <w:rPr>
                <w:szCs w:val="20"/>
                <w:lang w:val="en-US"/>
              </w:rPr>
            </w:pPr>
            <w:r>
              <w:rPr>
                <w:szCs w:val="20"/>
              </w:rPr>
              <w:t>Longitud variable</w:t>
            </w:r>
          </w:p>
        </w:tc>
      </w:tr>
    </w:tbl>
    <w:p w:rsidR="00737A03" w:rsidRDefault="00737A03" w:rsidP="00737A03">
      <w:pPr>
        <w:ind w:left="-1134"/>
        <w:rPr>
          <w:szCs w:val="20"/>
        </w:rPr>
      </w:pPr>
    </w:p>
    <w:p w:rsidR="00737A03" w:rsidRDefault="00737A03" w:rsidP="00737A03">
      <w:pPr>
        <w:ind w:left="-1134"/>
        <w:rPr>
          <w:szCs w:val="20"/>
        </w:rPr>
      </w:pPr>
      <w:r>
        <w:rPr>
          <w:szCs w:val="20"/>
        </w:rPr>
        <w:t>NOTAS:</w:t>
      </w:r>
    </w:p>
    <w:p w:rsidR="00737A03" w:rsidRDefault="00737A03" w:rsidP="00737A03">
      <w:pPr>
        <w:pStyle w:val="Prrafodelista"/>
        <w:numPr>
          <w:ilvl w:val="0"/>
          <w:numId w:val="3"/>
        </w:numPr>
        <w:rPr>
          <w:szCs w:val="20"/>
        </w:rPr>
      </w:pPr>
      <w:r>
        <w:rPr>
          <w:szCs w:val="20"/>
        </w:rPr>
        <w:t>Al recibir este comando, el m</w:t>
      </w:r>
      <w:r w:rsidR="00BE20AB">
        <w:rPr>
          <w:szCs w:val="20"/>
        </w:rPr>
        <w:t>ódulo “Gestor Mantenimiento</w:t>
      </w:r>
      <w:r>
        <w:rPr>
          <w:szCs w:val="20"/>
        </w:rPr>
        <w:t xml:space="preserve">” actualizará las variables “ug5ktrapint” </w:t>
      </w:r>
      <w:r w:rsidR="002A3BDD">
        <w:rPr>
          <w:szCs w:val="20"/>
        </w:rPr>
        <w:t xml:space="preserve">(código evento </w:t>
      </w:r>
      <w:proofErr w:type="spellStart"/>
      <w:r w:rsidR="002A3BDD">
        <w:rPr>
          <w:szCs w:val="20"/>
        </w:rPr>
        <w:t>Reset</w:t>
      </w:r>
      <w:proofErr w:type="spellEnd"/>
      <w:r w:rsidR="002A3BDD">
        <w:rPr>
          <w:szCs w:val="20"/>
        </w:rPr>
        <w:t xml:space="preserve">) </w:t>
      </w:r>
      <w:r>
        <w:rPr>
          <w:szCs w:val="20"/>
        </w:rPr>
        <w:t xml:space="preserve">y “ug5ktrapstr”, y enviará un </w:t>
      </w:r>
      <w:proofErr w:type="spellStart"/>
      <w:r>
        <w:rPr>
          <w:szCs w:val="20"/>
        </w:rPr>
        <w:t>Trap</w:t>
      </w:r>
      <w:proofErr w:type="spellEnd"/>
      <w:r>
        <w:rPr>
          <w:szCs w:val="20"/>
        </w:rPr>
        <w:t xml:space="preserve"> de la variable “</w:t>
      </w:r>
      <w:r w:rsidRPr="002A3BDD">
        <w:rPr>
          <w:szCs w:val="20"/>
        </w:rPr>
        <w:t>ug5khistrap</w:t>
      </w:r>
      <w:r>
        <w:rPr>
          <w:szCs w:val="20"/>
        </w:rPr>
        <w:t>” hacia el sistema de Supervisión (RCS2010), para que almacene en la tabla de Históricos este comando.</w:t>
      </w:r>
    </w:p>
    <w:p w:rsidR="00BE20AB" w:rsidRPr="00BE20AB" w:rsidRDefault="00737A03" w:rsidP="00BE20AB">
      <w:pPr>
        <w:pStyle w:val="Prrafodelista"/>
        <w:numPr>
          <w:ilvl w:val="0"/>
          <w:numId w:val="3"/>
        </w:numPr>
        <w:rPr>
          <w:szCs w:val="20"/>
        </w:rPr>
      </w:pPr>
      <w:r>
        <w:rPr>
          <w:szCs w:val="20"/>
        </w:rPr>
        <w:t xml:space="preserve">Finalmente, el módulo “Gestor Mantenimiento” SNMP, ejecutará el comando de </w:t>
      </w:r>
      <w:proofErr w:type="spellStart"/>
      <w:r>
        <w:rPr>
          <w:szCs w:val="20"/>
        </w:rPr>
        <w:t>Reset</w:t>
      </w:r>
      <w:proofErr w:type="spellEnd"/>
      <w:r>
        <w:rPr>
          <w:szCs w:val="20"/>
        </w:rPr>
        <w:t xml:space="preserve"> de la pasarela (</w:t>
      </w:r>
      <w:proofErr w:type="spellStart"/>
      <w:r>
        <w:rPr>
          <w:szCs w:val="20"/>
        </w:rPr>
        <w:t>boot</w:t>
      </w:r>
      <w:proofErr w:type="spellEnd"/>
      <w:r>
        <w:rPr>
          <w:szCs w:val="20"/>
        </w:rPr>
        <w:t>).</w:t>
      </w:r>
    </w:p>
    <w:p w:rsidR="00737A03" w:rsidRDefault="00737A03" w:rsidP="00737A03">
      <w:pPr>
        <w:pStyle w:val="Prrafodelista"/>
        <w:numPr>
          <w:ilvl w:val="0"/>
          <w:numId w:val="3"/>
        </w:numPr>
        <w:rPr>
          <w:szCs w:val="20"/>
        </w:rPr>
      </w:pPr>
      <w:r>
        <w:rPr>
          <w:szCs w:val="20"/>
        </w:rPr>
        <w:t xml:space="preserve">El módulo “Configurador” </w:t>
      </w:r>
      <w:r w:rsidRPr="00DC0A10">
        <w:rPr>
          <w:b/>
          <w:szCs w:val="20"/>
        </w:rPr>
        <w:t>NO recibirá respuesta a este comando</w:t>
      </w:r>
    </w:p>
    <w:p w:rsidR="00BE20AB" w:rsidRPr="00BE20AB" w:rsidRDefault="00BE20AB" w:rsidP="00737A03">
      <w:pPr>
        <w:pStyle w:val="Prrafodelista"/>
        <w:numPr>
          <w:ilvl w:val="0"/>
          <w:numId w:val="3"/>
        </w:numPr>
        <w:rPr>
          <w:szCs w:val="20"/>
        </w:rPr>
      </w:pPr>
      <w:r>
        <w:rPr>
          <w:szCs w:val="20"/>
        </w:rPr>
        <w:t xml:space="preserve">El comando de </w:t>
      </w:r>
      <w:proofErr w:type="spellStart"/>
      <w:r>
        <w:rPr>
          <w:szCs w:val="20"/>
        </w:rPr>
        <w:t>Reset</w:t>
      </w:r>
      <w:proofErr w:type="spellEnd"/>
      <w:r>
        <w:rPr>
          <w:szCs w:val="20"/>
        </w:rPr>
        <w:t xml:space="preserve"> de la pasarela será ejecutado por el módulo de “Mantenimiento”</w:t>
      </w:r>
    </w:p>
    <w:p w:rsidR="00737A03" w:rsidRPr="00E14F2F" w:rsidRDefault="00737A03" w:rsidP="00737A03">
      <w:pPr>
        <w:pStyle w:val="Prrafodelista"/>
        <w:numPr>
          <w:ilvl w:val="0"/>
          <w:numId w:val="3"/>
        </w:numPr>
        <w:rPr>
          <w:szCs w:val="20"/>
        </w:rPr>
      </w:pPr>
      <w:r w:rsidRPr="00E14F2F">
        <w:rPr>
          <w:color w:val="BFBFBF" w:themeColor="background1" w:themeShade="BF"/>
          <w:szCs w:val="20"/>
        </w:rPr>
        <w:t>¿Qué sucede con la otra CPU</w:t>
      </w:r>
      <w:proofErr w:type="gramStart"/>
      <w:r w:rsidRPr="00E14F2F">
        <w:rPr>
          <w:color w:val="BFBFBF" w:themeColor="background1" w:themeShade="BF"/>
          <w:szCs w:val="20"/>
        </w:rPr>
        <w:t>?</w:t>
      </w:r>
      <w:r w:rsidR="00E14F2F">
        <w:rPr>
          <w:color w:val="BFBFBF" w:themeColor="background1" w:themeShade="BF"/>
          <w:szCs w:val="20"/>
        </w:rPr>
        <w:t>.</w:t>
      </w:r>
      <w:proofErr w:type="gramEnd"/>
      <w:r w:rsidR="00E14F2F">
        <w:rPr>
          <w:color w:val="BFBFBF" w:themeColor="background1" w:themeShade="BF"/>
          <w:szCs w:val="20"/>
        </w:rPr>
        <w:t xml:space="preserve"> </w:t>
      </w:r>
      <w:r w:rsidR="00E14F2F" w:rsidRPr="00E14F2F">
        <w:rPr>
          <w:b/>
          <w:szCs w:val="20"/>
        </w:rPr>
        <w:t>¿?</w:t>
      </w:r>
      <w:r w:rsidR="00E14F2F">
        <w:rPr>
          <w:b/>
          <w:szCs w:val="20"/>
        </w:rPr>
        <w:t>.</w:t>
      </w:r>
    </w:p>
    <w:p w:rsidR="004D0B1C" w:rsidRPr="004D0B1C" w:rsidRDefault="004D0B1C" w:rsidP="004D0B1C">
      <w:pPr>
        <w:ind w:left="-1134"/>
        <w:rPr>
          <w:szCs w:val="20"/>
        </w:rPr>
      </w:pPr>
    </w:p>
    <w:p w:rsidR="004D0B1C" w:rsidRPr="004D0B1C" w:rsidRDefault="004D0B1C" w:rsidP="004D0B1C">
      <w:pPr>
        <w:ind w:left="-1134"/>
        <w:rPr>
          <w:szCs w:val="20"/>
        </w:rPr>
      </w:pPr>
    </w:p>
    <w:p w:rsidR="004D0B1C" w:rsidRPr="004D0B1C" w:rsidRDefault="00985790" w:rsidP="00B20988">
      <w:pPr>
        <w:ind w:left="-1134"/>
        <w:rPr>
          <w:b/>
          <w:color w:val="C0504D" w:themeColor="accent2"/>
          <w:szCs w:val="20"/>
        </w:rPr>
      </w:pPr>
      <w:r>
        <w:rPr>
          <w:b/>
          <w:color w:val="C0504D" w:themeColor="accent2"/>
          <w:szCs w:val="20"/>
        </w:rPr>
        <w:t xml:space="preserve">‘C03’. </w:t>
      </w:r>
      <w:r w:rsidR="004D0B1C">
        <w:rPr>
          <w:b/>
          <w:color w:val="C0504D" w:themeColor="accent2"/>
          <w:szCs w:val="20"/>
        </w:rPr>
        <w:t>Petición Parámetros Pasarela</w:t>
      </w:r>
    </w:p>
    <w:tbl>
      <w:tblPr>
        <w:tblStyle w:val="Cuadrculamedia3-nfasis3"/>
        <w:tblW w:w="0" w:type="auto"/>
        <w:tblInd w:w="-1026" w:type="dxa"/>
        <w:tblLook w:val="04A0" w:firstRow="1" w:lastRow="0" w:firstColumn="1" w:lastColumn="0" w:noHBand="0" w:noVBand="1"/>
      </w:tblPr>
      <w:tblGrid>
        <w:gridCol w:w="2977"/>
        <w:gridCol w:w="1459"/>
        <w:gridCol w:w="5537"/>
      </w:tblGrid>
      <w:tr w:rsidR="004D0B1C" w:rsidRPr="008135A4" w:rsidTr="004D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4D0B1C" w:rsidRPr="008135A4" w:rsidRDefault="004D0B1C" w:rsidP="004D0B1C">
            <w:pPr>
              <w:rPr>
                <w:szCs w:val="20"/>
              </w:rPr>
            </w:pPr>
            <w:r w:rsidRPr="008135A4">
              <w:rPr>
                <w:szCs w:val="20"/>
              </w:rPr>
              <w:t>CAMPO</w:t>
            </w:r>
          </w:p>
        </w:tc>
        <w:tc>
          <w:tcPr>
            <w:tcW w:w="1459" w:type="dxa"/>
          </w:tcPr>
          <w:p w:rsidR="004D0B1C" w:rsidRPr="008135A4" w:rsidRDefault="004D0B1C" w:rsidP="004D0B1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4D0B1C" w:rsidRPr="008135A4" w:rsidRDefault="004D0B1C" w:rsidP="004D0B1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537" w:type="dxa"/>
          </w:tcPr>
          <w:p w:rsidR="004D0B1C" w:rsidRPr="008135A4" w:rsidRDefault="004D0B1C" w:rsidP="004D0B1C">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4D0B1C" w:rsidTr="004D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4D0B1C" w:rsidRDefault="004D0B1C" w:rsidP="004D0B1C">
            <w:pPr>
              <w:rPr>
                <w:szCs w:val="20"/>
              </w:rPr>
            </w:pPr>
            <w:r>
              <w:rPr>
                <w:szCs w:val="20"/>
              </w:rPr>
              <w:t>Origen mensaje</w:t>
            </w:r>
          </w:p>
        </w:tc>
        <w:tc>
          <w:tcPr>
            <w:tcW w:w="1459" w:type="dxa"/>
          </w:tcPr>
          <w:p w:rsidR="004D0B1C" w:rsidRPr="008135A4" w:rsidRDefault="004D0B1C" w:rsidP="004D0B1C">
            <w:pPr>
              <w:cnfStyle w:val="000000100000" w:firstRow="0" w:lastRow="0" w:firstColumn="0" w:lastColumn="0" w:oddVBand="0" w:evenVBand="0" w:oddHBand="1" w:evenHBand="0" w:firstRowFirstColumn="0" w:firstRowLastColumn="0" w:lastRowFirstColumn="0" w:lastRowLastColumn="0"/>
              <w:rPr>
                <w:b/>
                <w:szCs w:val="20"/>
              </w:rPr>
            </w:pPr>
            <w:r>
              <w:rPr>
                <w:b/>
                <w:szCs w:val="20"/>
              </w:rPr>
              <w:t>“C”</w:t>
            </w:r>
          </w:p>
        </w:tc>
        <w:tc>
          <w:tcPr>
            <w:tcW w:w="5537" w:type="dxa"/>
          </w:tcPr>
          <w:p w:rsidR="004D0B1C" w:rsidRPr="008135A4" w:rsidRDefault="004D0B1C" w:rsidP="004D0B1C">
            <w:pPr>
              <w:cnfStyle w:val="000000100000" w:firstRow="0" w:lastRow="0" w:firstColumn="0" w:lastColumn="0" w:oddVBand="0" w:evenVBand="0" w:oddHBand="1" w:evenHBand="0" w:firstRowFirstColumn="0" w:firstRowLastColumn="0" w:lastRowFirstColumn="0" w:lastRowLastColumn="0"/>
              <w:rPr>
                <w:szCs w:val="20"/>
              </w:rPr>
            </w:pPr>
            <w:r>
              <w:rPr>
                <w:szCs w:val="20"/>
              </w:rPr>
              <w:t>Módulo Configuración</w:t>
            </w:r>
          </w:p>
          <w:p w:rsidR="004D0B1C" w:rsidRDefault="004D0B1C" w:rsidP="004D0B1C">
            <w:pPr>
              <w:cnfStyle w:val="000000100000" w:firstRow="0" w:lastRow="0" w:firstColumn="0" w:lastColumn="0" w:oddVBand="0" w:evenVBand="0" w:oddHBand="1" w:evenHBand="0" w:firstRowFirstColumn="0" w:firstRowLastColumn="0" w:lastRowFirstColumn="0" w:lastRowLastColumn="0"/>
              <w:rPr>
                <w:szCs w:val="20"/>
              </w:rPr>
            </w:pPr>
          </w:p>
        </w:tc>
      </w:tr>
      <w:tr w:rsidR="004D0B1C" w:rsidTr="004D1E88">
        <w:tc>
          <w:tcPr>
            <w:cnfStyle w:val="001000000000" w:firstRow="0" w:lastRow="0" w:firstColumn="1" w:lastColumn="0" w:oddVBand="0" w:evenVBand="0" w:oddHBand="0" w:evenHBand="0" w:firstRowFirstColumn="0" w:firstRowLastColumn="0" w:lastRowFirstColumn="0" w:lastRowLastColumn="0"/>
            <w:tcW w:w="2977" w:type="dxa"/>
          </w:tcPr>
          <w:p w:rsidR="004D0B1C" w:rsidRDefault="004D0B1C" w:rsidP="004D0B1C">
            <w:pPr>
              <w:rPr>
                <w:szCs w:val="20"/>
              </w:rPr>
            </w:pPr>
            <w:r>
              <w:rPr>
                <w:szCs w:val="20"/>
              </w:rPr>
              <w:t>Código mensaje</w:t>
            </w:r>
          </w:p>
        </w:tc>
        <w:tc>
          <w:tcPr>
            <w:tcW w:w="1459" w:type="dxa"/>
          </w:tcPr>
          <w:p w:rsidR="004D0B1C" w:rsidRPr="008135A4" w:rsidRDefault="00447055" w:rsidP="00447055">
            <w:pPr>
              <w:cnfStyle w:val="000000000000" w:firstRow="0" w:lastRow="0" w:firstColumn="0" w:lastColumn="0" w:oddVBand="0" w:evenVBand="0" w:oddHBand="0" w:evenHBand="0" w:firstRowFirstColumn="0" w:firstRowLastColumn="0" w:lastRowFirstColumn="0" w:lastRowLastColumn="0"/>
              <w:rPr>
                <w:b/>
                <w:szCs w:val="20"/>
              </w:rPr>
            </w:pPr>
            <w:r>
              <w:rPr>
                <w:b/>
                <w:szCs w:val="20"/>
              </w:rPr>
              <w:t>“C</w:t>
            </w:r>
            <w:r w:rsidRPr="008135A4">
              <w:rPr>
                <w:b/>
                <w:szCs w:val="20"/>
              </w:rPr>
              <w:t>0</w:t>
            </w:r>
            <w:r>
              <w:rPr>
                <w:b/>
                <w:szCs w:val="20"/>
              </w:rPr>
              <w:t>3</w:t>
            </w:r>
            <w:r w:rsidR="004D0B1C">
              <w:rPr>
                <w:b/>
                <w:szCs w:val="20"/>
              </w:rPr>
              <w:t>”</w:t>
            </w:r>
          </w:p>
        </w:tc>
        <w:tc>
          <w:tcPr>
            <w:tcW w:w="5537" w:type="dxa"/>
          </w:tcPr>
          <w:p w:rsidR="004D0B1C" w:rsidRPr="008135A4" w:rsidRDefault="004D0B1C" w:rsidP="004D0B1C">
            <w:pPr>
              <w:cnfStyle w:val="000000000000" w:firstRow="0" w:lastRow="0" w:firstColumn="0" w:lastColumn="0" w:oddVBand="0" w:evenVBand="0" w:oddHBand="0" w:evenHBand="0" w:firstRowFirstColumn="0" w:firstRowLastColumn="0" w:lastRowFirstColumn="0" w:lastRowLastColumn="0"/>
              <w:rPr>
                <w:b/>
                <w:szCs w:val="20"/>
              </w:rPr>
            </w:pPr>
            <w:r>
              <w:rPr>
                <w:b/>
                <w:szCs w:val="20"/>
              </w:rPr>
              <w:t>Petición Parámetros Pasarela.</w:t>
            </w:r>
          </w:p>
          <w:p w:rsidR="004D0B1C" w:rsidRDefault="004D0B1C" w:rsidP="004D0B1C">
            <w:pPr>
              <w:cnfStyle w:val="000000000000" w:firstRow="0" w:lastRow="0" w:firstColumn="0" w:lastColumn="0" w:oddVBand="0" w:evenVBand="0" w:oddHBand="0" w:evenHBand="0" w:firstRowFirstColumn="0" w:firstRowLastColumn="0" w:lastRowFirstColumn="0" w:lastRowLastColumn="0"/>
              <w:rPr>
                <w:szCs w:val="20"/>
              </w:rPr>
            </w:pPr>
          </w:p>
        </w:tc>
      </w:tr>
    </w:tbl>
    <w:p w:rsidR="00B20988" w:rsidRDefault="00B20988" w:rsidP="009D6655">
      <w:pPr>
        <w:ind w:left="-1134"/>
        <w:rPr>
          <w:szCs w:val="20"/>
        </w:rPr>
      </w:pPr>
      <w:r w:rsidRPr="00B20988">
        <w:rPr>
          <w:szCs w:val="20"/>
        </w:rPr>
        <w:t>NOTAS</w:t>
      </w:r>
      <w:r>
        <w:rPr>
          <w:szCs w:val="20"/>
        </w:rPr>
        <w:t>:</w:t>
      </w:r>
    </w:p>
    <w:p w:rsidR="008F2767" w:rsidRPr="00B20988" w:rsidRDefault="00B20988" w:rsidP="00B20988">
      <w:pPr>
        <w:pStyle w:val="Prrafodelista"/>
        <w:numPr>
          <w:ilvl w:val="0"/>
          <w:numId w:val="9"/>
        </w:numPr>
        <w:rPr>
          <w:szCs w:val="20"/>
        </w:rPr>
      </w:pPr>
      <w:r w:rsidRPr="00B20988">
        <w:rPr>
          <w:szCs w:val="20"/>
        </w:rPr>
        <w:t>Este comando va dirigido hacia el módulo “Mantenim</w:t>
      </w:r>
      <w:r w:rsidR="00447055">
        <w:rPr>
          <w:szCs w:val="20"/>
        </w:rPr>
        <w:t>i</w:t>
      </w:r>
      <w:r w:rsidRPr="00B20988">
        <w:rPr>
          <w:szCs w:val="20"/>
        </w:rPr>
        <w:t xml:space="preserve">ento”, que enviará la “Respuesta </w:t>
      </w:r>
      <w:r>
        <w:rPr>
          <w:szCs w:val="20"/>
        </w:rPr>
        <w:t xml:space="preserve">Estado </w:t>
      </w:r>
      <w:r w:rsidRPr="00B20988">
        <w:rPr>
          <w:szCs w:val="20"/>
        </w:rPr>
        <w:t>Parámetros Pasarela</w:t>
      </w:r>
      <w:r w:rsidR="004D1E88">
        <w:rPr>
          <w:szCs w:val="20"/>
        </w:rPr>
        <w:t xml:space="preserve"> (</w:t>
      </w:r>
      <w:r w:rsidR="004D1E88" w:rsidRPr="004D1E88">
        <w:rPr>
          <w:b/>
          <w:szCs w:val="20"/>
        </w:rPr>
        <w:t>R03</w:t>
      </w:r>
      <w:r w:rsidR="004D1E88">
        <w:rPr>
          <w:szCs w:val="20"/>
        </w:rPr>
        <w:t>).</w:t>
      </w:r>
    </w:p>
    <w:p w:rsidR="004D0B1C" w:rsidRDefault="004D0B1C" w:rsidP="009D6655">
      <w:pPr>
        <w:ind w:left="-1134"/>
        <w:rPr>
          <w:szCs w:val="20"/>
          <w:highlight w:val="yellow"/>
        </w:rPr>
      </w:pPr>
    </w:p>
    <w:p w:rsidR="004D1E88" w:rsidRDefault="004D1E88" w:rsidP="004D1E88">
      <w:pPr>
        <w:ind w:left="-1134"/>
        <w:rPr>
          <w:szCs w:val="20"/>
        </w:rPr>
      </w:pPr>
    </w:p>
    <w:p w:rsidR="004D1E88" w:rsidRDefault="004D1E88" w:rsidP="004D1E88">
      <w:pPr>
        <w:ind w:left="-1134"/>
        <w:rPr>
          <w:szCs w:val="20"/>
        </w:rPr>
      </w:pPr>
    </w:p>
    <w:p w:rsidR="004D1E88" w:rsidRPr="00A4536A" w:rsidRDefault="00985790" w:rsidP="004D1E88">
      <w:pPr>
        <w:ind w:left="-1134"/>
        <w:rPr>
          <w:b/>
          <w:color w:val="C0504D" w:themeColor="accent2"/>
          <w:szCs w:val="20"/>
        </w:rPr>
      </w:pPr>
      <w:r>
        <w:rPr>
          <w:b/>
          <w:color w:val="C0504D" w:themeColor="accent2"/>
          <w:szCs w:val="20"/>
        </w:rPr>
        <w:t xml:space="preserve">‘C00’. </w:t>
      </w:r>
      <w:r w:rsidR="004D1E88">
        <w:rPr>
          <w:b/>
          <w:color w:val="C0504D" w:themeColor="accent2"/>
          <w:szCs w:val="20"/>
        </w:rPr>
        <w:t>Estado Sincronización BD Local-Servidor.</w:t>
      </w:r>
    </w:p>
    <w:tbl>
      <w:tblPr>
        <w:tblStyle w:val="Cuadrculamedia3-nfasis3"/>
        <w:tblW w:w="0" w:type="auto"/>
        <w:tblInd w:w="-1026" w:type="dxa"/>
        <w:tblLook w:val="04A0" w:firstRow="1" w:lastRow="0" w:firstColumn="1" w:lastColumn="0" w:noHBand="0" w:noVBand="1"/>
      </w:tblPr>
      <w:tblGrid>
        <w:gridCol w:w="2957"/>
        <w:gridCol w:w="1486"/>
        <w:gridCol w:w="5338"/>
      </w:tblGrid>
      <w:tr w:rsidR="004D1E88" w:rsidRPr="008135A4" w:rsidTr="004D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4D1E88" w:rsidRPr="008135A4" w:rsidRDefault="004D1E88" w:rsidP="004D1E88">
            <w:pPr>
              <w:rPr>
                <w:szCs w:val="20"/>
              </w:rPr>
            </w:pPr>
            <w:r w:rsidRPr="008135A4">
              <w:rPr>
                <w:szCs w:val="20"/>
              </w:rPr>
              <w:t>CAMPO</w:t>
            </w:r>
          </w:p>
        </w:tc>
        <w:tc>
          <w:tcPr>
            <w:tcW w:w="1486" w:type="dxa"/>
          </w:tcPr>
          <w:p w:rsidR="004D1E88" w:rsidRPr="008135A4" w:rsidRDefault="004D1E88" w:rsidP="004D1E88">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4D1E88" w:rsidRPr="008135A4" w:rsidRDefault="004D1E88" w:rsidP="004D1E88">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4D1E88" w:rsidRPr="008135A4" w:rsidRDefault="004D1E88" w:rsidP="004D1E88">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4D1E88" w:rsidTr="004D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4D1E88" w:rsidRDefault="004D1E88" w:rsidP="004D1E88">
            <w:pPr>
              <w:rPr>
                <w:szCs w:val="20"/>
              </w:rPr>
            </w:pPr>
            <w:r>
              <w:rPr>
                <w:szCs w:val="20"/>
              </w:rPr>
              <w:t>Origen mensaje</w:t>
            </w:r>
          </w:p>
        </w:tc>
        <w:tc>
          <w:tcPr>
            <w:tcW w:w="1486" w:type="dxa"/>
          </w:tcPr>
          <w:p w:rsidR="004D1E88" w:rsidRPr="008135A4" w:rsidRDefault="004D1E88" w:rsidP="004D1E88">
            <w:pPr>
              <w:cnfStyle w:val="000000100000" w:firstRow="0" w:lastRow="0" w:firstColumn="0" w:lastColumn="0" w:oddVBand="0" w:evenVBand="0" w:oddHBand="1" w:evenHBand="0" w:firstRowFirstColumn="0" w:firstRowLastColumn="0" w:lastRowFirstColumn="0" w:lastRowLastColumn="0"/>
              <w:rPr>
                <w:b/>
                <w:szCs w:val="20"/>
              </w:rPr>
            </w:pPr>
            <w:r>
              <w:rPr>
                <w:b/>
                <w:szCs w:val="20"/>
              </w:rPr>
              <w:t>“C”</w:t>
            </w:r>
          </w:p>
        </w:tc>
        <w:tc>
          <w:tcPr>
            <w:tcW w:w="5338" w:type="dxa"/>
          </w:tcPr>
          <w:p w:rsidR="004D1E88" w:rsidRPr="008135A4" w:rsidRDefault="004D1E88" w:rsidP="004D1E88">
            <w:pPr>
              <w:cnfStyle w:val="000000100000" w:firstRow="0" w:lastRow="0" w:firstColumn="0" w:lastColumn="0" w:oddVBand="0" w:evenVBand="0" w:oddHBand="1" w:evenHBand="0" w:firstRowFirstColumn="0" w:firstRowLastColumn="0" w:lastRowFirstColumn="0" w:lastRowLastColumn="0"/>
              <w:rPr>
                <w:szCs w:val="20"/>
              </w:rPr>
            </w:pPr>
            <w:r>
              <w:rPr>
                <w:szCs w:val="20"/>
              </w:rPr>
              <w:t>Módulo Configuración</w:t>
            </w:r>
          </w:p>
          <w:p w:rsidR="004D1E88" w:rsidRDefault="004D1E88" w:rsidP="004D1E88">
            <w:pPr>
              <w:cnfStyle w:val="000000100000" w:firstRow="0" w:lastRow="0" w:firstColumn="0" w:lastColumn="0" w:oddVBand="0" w:evenVBand="0" w:oddHBand="1" w:evenHBand="0" w:firstRowFirstColumn="0" w:firstRowLastColumn="0" w:lastRowFirstColumn="0" w:lastRowLastColumn="0"/>
              <w:rPr>
                <w:szCs w:val="20"/>
              </w:rPr>
            </w:pPr>
          </w:p>
        </w:tc>
      </w:tr>
      <w:tr w:rsidR="004D1E88" w:rsidTr="004D1E88">
        <w:tc>
          <w:tcPr>
            <w:cnfStyle w:val="001000000000" w:firstRow="0" w:lastRow="0" w:firstColumn="1" w:lastColumn="0" w:oddVBand="0" w:evenVBand="0" w:oddHBand="0" w:evenHBand="0" w:firstRowFirstColumn="0" w:firstRowLastColumn="0" w:lastRowFirstColumn="0" w:lastRowLastColumn="0"/>
            <w:tcW w:w="2957" w:type="dxa"/>
          </w:tcPr>
          <w:p w:rsidR="004D1E88" w:rsidRDefault="004D1E88" w:rsidP="004D1E88">
            <w:pPr>
              <w:rPr>
                <w:szCs w:val="20"/>
              </w:rPr>
            </w:pPr>
            <w:r>
              <w:rPr>
                <w:szCs w:val="20"/>
              </w:rPr>
              <w:t>Código mensaje</w:t>
            </w:r>
          </w:p>
        </w:tc>
        <w:tc>
          <w:tcPr>
            <w:tcW w:w="1486" w:type="dxa"/>
          </w:tcPr>
          <w:p w:rsidR="004D1E88" w:rsidRDefault="004D1E88" w:rsidP="004D1E88">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00447055">
              <w:rPr>
                <w:b/>
                <w:szCs w:val="20"/>
              </w:rPr>
              <w:t>C00</w:t>
            </w:r>
            <w:r>
              <w:rPr>
                <w:b/>
                <w:szCs w:val="20"/>
              </w:rPr>
              <w:t>”</w:t>
            </w:r>
          </w:p>
          <w:p w:rsidR="004D1E88" w:rsidRPr="003604B0" w:rsidRDefault="004D1E88" w:rsidP="004D1E88">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4D1E88" w:rsidRPr="008135A4" w:rsidRDefault="004D1E88" w:rsidP="004D1E88">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Sincronización BD Local-Servidor</w:t>
            </w:r>
          </w:p>
          <w:p w:rsidR="004D1E88" w:rsidRDefault="004D1E88" w:rsidP="004D1E88">
            <w:pPr>
              <w:cnfStyle w:val="000000000000" w:firstRow="0" w:lastRow="0" w:firstColumn="0" w:lastColumn="0" w:oddVBand="0" w:evenVBand="0" w:oddHBand="0" w:evenHBand="0" w:firstRowFirstColumn="0" w:firstRowLastColumn="0" w:lastRowFirstColumn="0" w:lastRowLastColumn="0"/>
              <w:rPr>
                <w:szCs w:val="20"/>
              </w:rPr>
            </w:pPr>
          </w:p>
        </w:tc>
      </w:tr>
      <w:tr w:rsidR="004D1E88" w:rsidTr="004D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4D1E88" w:rsidRDefault="004D1E88" w:rsidP="004D1E88">
            <w:pPr>
              <w:rPr>
                <w:szCs w:val="20"/>
              </w:rPr>
            </w:pPr>
            <w:r>
              <w:rPr>
                <w:szCs w:val="20"/>
              </w:rPr>
              <w:t>Parámetro 1</w:t>
            </w:r>
          </w:p>
        </w:tc>
        <w:tc>
          <w:tcPr>
            <w:tcW w:w="1486" w:type="dxa"/>
          </w:tcPr>
          <w:p w:rsidR="004D1E88" w:rsidRDefault="004D1E88" w:rsidP="004D1E88">
            <w:pPr>
              <w:cnfStyle w:val="000000100000" w:firstRow="0" w:lastRow="0" w:firstColumn="0" w:lastColumn="0" w:oddVBand="0" w:evenVBand="0" w:oddHBand="1" w:evenHBand="0" w:firstRowFirstColumn="0" w:firstRowLastColumn="0" w:lastRowFirstColumn="0" w:lastRowLastColumn="0"/>
              <w:rPr>
                <w:szCs w:val="20"/>
              </w:rPr>
            </w:pPr>
            <w:r>
              <w:rPr>
                <w:szCs w:val="20"/>
              </w:rPr>
              <w:t>Estado Sincro BD</w:t>
            </w:r>
          </w:p>
        </w:tc>
        <w:tc>
          <w:tcPr>
            <w:tcW w:w="5338" w:type="dxa"/>
          </w:tcPr>
          <w:p w:rsidR="004D1E88" w:rsidRDefault="004D1E88" w:rsidP="004D1E88">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Sincronización BD</w:t>
            </w:r>
          </w:p>
          <w:p w:rsidR="004D1E88" w:rsidRDefault="004D1E88" w:rsidP="004D1E88">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3764E1">
              <w:rPr>
                <w:b/>
                <w:szCs w:val="20"/>
              </w:rPr>
              <w:t>0</w:t>
            </w:r>
            <w:r>
              <w:rPr>
                <w:szCs w:val="20"/>
              </w:rPr>
              <w:t>” Pasarela Aislada/ sincro BD Desconocido.</w:t>
            </w:r>
          </w:p>
          <w:p w:rsidR="004D1E88" w:rsidRDefault="004D1E88" w:rsidP="004D1E88">
            <w:pPr>
              <w:cnfStyle w:val="000000100000" w:firstRow="0" w:lastRow="0" w:firstColumn="0" w:lastColumn="0" w:oddVBand="0" w:evenVBand="0" w:oddHBand="1" w:evenHBand="0" w:firstRowFirstColumn="0" w:firstRowLastColumn="0" w:lastRowFirstColumn="0" w:lastRowLastColumn="0"/>
              <w:rPr>
                <w:szCs w:val="20"/>
              </w:rPr>
            </w:pPr>
            <w:r>
              <w:rPr>
                <w:szCs w:val="20"/>
              </w:rPr>
              <w:t>“</w:t>
            </w:r>
            <w:r w:rsidRPr="00751F06">
              <w:rPr>
                <w:b/>
                <w:szCs w:val="20"/>
              </w:rPr>
              <w:t>1</w:t>
            </w:r>
            <w:r>
              <w:rPr>
                <w:szCs w:val="20"/>
              </w:rPr>
              <w:t>” BD Local-Servidor Sincronizada</w:t>
            </w:r>
          </w:p>
          <w:p w:rsidR="004D1E88" w:rsidRDefault="004D1E88" w:rsidP="004D1E88">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Pr>
                <w:b/>
                <w:szCs w:val="20"/>
              </w:rPr>
              <w:t>2</w:t>
            </w:r>
            <w:r>
              <w:rPr>
                <w:szCs w:val="20"/>
              </w:rPr>
              <w:t>" Conflicto BD Local-Servidor.</w:t>
            </w:r>
          </w:p>
        </w:tc>
      </w:tr>
    </w:tbl>
    <w:p w:rsidR="004D1E88" w:rsidRDefault="004D1E88" w:rsidP="004D1E88">
      <w:pPr>
        <w:ind w:left="-1134"/>
        <w:rPr>
          <w:szCs w:val="20"/>
        </w:rPr>
      </w:pPr>
      <w:r>
        <w:rPr>
          <w:szCs w:val="20"/>
        </w:rPr>
        <w:t>NOTAS:</w:t>
      </w:r>
    </w:p>
    <w:p w:rsidR="004D1E88" w:rsidRDefault="004D1E88" w:rsidP="004D1E88">
      <w:pPr>
        <w:pStyle w:val="Prrafodelista"/>
        <w:numPr>
          <w:ilvl w:val="0"/>
          <w:numId w:val="3"/>
        </w:numPr>
        <w:rPr>
          <w:szCs w:val="20"/>
        </w:rPr>
      </w:pPr>
      <w:r>
        <w:rPr>
          <w:szCs w:val="20"/>
        </w:rPr>
        <w:t xml:space="preserve">En el inicio del módulo “Mantenimiento” inicializa el </w:t>
      </w:r>
      <w:r w:rsidRPr="00E24FBD">
        <w:rPr>
          <w:szCs w:val="20"/>
          <w:u w:val="single"/>
        </w:rPr>
        <w:t xml:space="preserve">estado </w:t>
      </w:r>
      <w:r w:rsidRPr="00E24FBD">
        <w:rPr>
          <w:i/>
          <w:szCs w:val="20"/>
          <w:u w:val="single"/>
        </w:rPr>
        <w:t>sincronización BD</w:t>
      </w:r>
      <w:r>
        <w:rPr>
          <w:szCs w:val="20"/>
        </w:rPr>
        <w:t xml:space="preserve"> a Desconocido respecto a la del Servidor; NO pondera en el estado Global de la Pasarela.</w:t>
      </w:r>
    </w:p>
    <w:p w:rsidR="004D1E88" w:rsidRDefault="004D1E88" w:rsidP="004D1E88">
      <w:pPr>
        <w:pStyle w:val="Prrafodelista"/>
        <w:numPr>
          <w:ilvl w:val="0"/>
          <w:numId w:val="3"/>
        </w:numPr>
        <w:rPr>
          <w:szCs w:val="20"/>
        </w:rPr>
      </w:pPr>
      <w:r>
        <w:rPr>
          <w:szCs w:val="20"/>
        </w:rPr>
        <w:t xml:space="preserve">02.06.2015. Pese a que exista conflicto de BD, el módulo “Gestor Mantenimiento” enviará </w:t>
      </w:r>
      <w:proofErr w:type="spellStart"/>
      <w:r>
        <w:rPr>
          <w:szCs w:val="20"/>
        </w:rPr>
        <w:t>Traps</w:t>
      </w:r>
      <w:proofErr w:type="spellEnd"/>
      <w:r>
        <w:rPr>
          <w:szCs w:val="20"/>
        </w:rPr>
        <w:t>, y ejecutará comandos GET/SET respecto al sistema de Supervisión</w:t>
      </w:r>
    </w:p>
    <w:p w:rsidR="004D1E88" w:rsidRDefault="004D1E88" w:rsidP="004D1E88">
      <w:pPr>
        <w:pStyle w:val="Prrafodelista"/>
        <w:numPr>
          <w:ilvl w:val="0"/>
          <w:numId w:val="3"/>
        </w:numPr>
        <w:rPr>
          <w:szCs w:val="20"/>
        </w:rPr>
      </w:pPr>
      <w:r>
        <w:rPr>
          <w:szCs w:val="20"/>
        </w:rPr>
        <w:t xml:space="preserve">02.06.2015. El sistema RCS2010 descarta, sin señalizar, los </w:t>
      </w:r>
      <w:proofErr w:type="spellStart"/>
      <w:r>
        <w:rPr>
          <w:szCs w:val="20"/>
        </w:rPr>
        <w:t>Traps</w:t>
      </w:r>
      <w:proofErr w:type="spellEnd"/>
      <w:r>
        <w:rPr>
          <w:szCs w:val="20"/>
        </w:rPr>
        <w:t xml:space="preserve"> procedentes de Pasarelas (Agentes SNMP) que No estén Configuradas.</w:t>
      </w:r>
    </w:p>
    <w:p w:rsidR="00B20988" w:rsidRDefault="00B20988" w:rsidP="009D6655">
      <w:pPr>
        <w:ind w:left="-1134"/>
        <w:rPr>
          <w:szCs w:val="20"/>
          <w:highlight w:val="yellow"/>
        </w:rPr>
      </w:pPr>
    </w:p>
    <w:p w:rsidR="004208B7" w:rsidRDefault="004208B7" w:rsidP="009D6655">
      <w:pPr>
        <w:ind w:left="-1134"/>
        <w:rPr>
          <w:szCs w:val="20"/>
          <w:highlight w:val="yellow"/>
        </w:rPr>
      </w:pPr>
    </w:p>
    <w:p w:rsidR="004208B7" w:rsidRPr="007B6B35" w:rsidRDefault="004208B7" w:rsidP="004208B7">
      <w:pPr>
        <w:pStyle w:val="Titulo2"/>
      </w:pPr>
      <w:r>
        <w:t>Módulo “Configurador”: Mensajes de Entrada/Respuestas</w:t>
      </w:r>
    </w:p>
    <w:p w:rsidR="004208B7" w:rsidRDefault="004208B7" w:rsidP="009D6655">
      <w:pPr>
        <w:ind w:left="-1134"/>
        <w:rPr>
          <w:szCs w:val="20"/>
          <w:highlight w:val="yellow"/>
        </w:rPr>
      </w:pPr>
    </w:p>
    <w:p w:rsidR="00BE20AB" w:rsidRPr="00A4536A" w:rsidRDefault="00BE20AB" w:rsidP="00BE20AB">
      <w:pPr>
        <w:ind w:left="-1134"/>
        <w:rPr>
          <w:b/>
          <w:color w:val="C0504D" w:themeColor="accent2"/>
          <w:szCs w:val="20"/>
        </w:rPr>
      </w:pPr>
      <w:r>
        <w:rPr>
          <w:b/>
          <w:color w:val="C0504D" w:themeColor="accent2"/>
          <w:szCs w:val="20"/>
        </w:rPr>
        <w:t>Resultado comando BITE</w:t>
      </w:r>
    </w:p>
    <w:p w:rsidR="00BE20AB" w:rsidRDefault="00BE20AB" w:rsidP="009D6655">
      <w:pPr>
        <w:ind w:left="-1134"/>
        <w:rPr>
          <w:szCs w:val="20"/>
        </w:rPr>
      </w:pPr>
      <w:r>
        <w:rPr>
          <w:szCs w:val="20"/>
        </w:rPr>
        <w:t>Mensaje de respuesta descrito en “Resultado comando BITE” de módulo “VoIP”</w:t>
      </w:r>
    </w:p>
    <w:p w:rsidR="0033018A" w:rsidRDefault="0033018A" w:rsidP="009D6655">
      <w:pPr>
        <w:ind w:left="-1134"/>
        <w:rPr>
          <w:szCs w:val="20"/>
        </w:rPr>
      </w:pPr>
    </w:p>
    <w:p w:rsidR="0033018A" w:rsidRDefault="0033018A" w:rsidP="009D6655">
      <w:pPr>
        <w:ind w:left="-1134"/>
        <w:rPr>
          <w:szCs w:val="20"/>
        </w:rPr>
      </w:pPr>
      <w:r>
        <w:rPr>
          <w:szCs w:val="20"/>
        </w:rPr>
        <w:t>NOTA: Se recibirá este mensaje con independencia que el BITE haya sido iniciado en el sistema de Configuración o en el sistema de Supervisión RCS2010.</w:t>
      </w:r>
    </w:p>
    <w:p w:rsidR="0033018A" w:rsidRPr="00BE20AB" w:rsidRDefault="0033018A" w:rsidP="009D6655">
      <w:pPr>
        <w:ind w:left="-1134"/>
        <w:rPr>
          <w:szCs w:val="20"/>
        </w:rPr>
      </w:pPr>
    </w:p>
    <w:p w:rsidR="00BE20AB" w:rsidRDefault="00BE20AB" w:rsidP="00BE20AB">
      <w:pPr>
        <w:ind w:left="-1134"/>
        <w:rPr>
          <w:szCs w:val="20"/>
        </w:rPr>
      </w:pPr>
    </w:p>
    <w:p w:rsidR="00BE20AB" w:rsidRPr="00BE20AB" w:rsidRDefault="00BE20AB" w:rsidP="00BE20AB">
      <w:pPr>
        <w:ind w:left="-1134"/>
        <w:rPr>
          <w:b/>
          <w:color w:val="C0504D" w:themeColor="accent2"/>
          <w:szCs w:val="20"/>
        </w:rPr>
      </w:pPr>
      <w:r w:rsidRPr="00BE20AB">
        <w:rPr>
          <w:b/>
          <w:color w:val="C0504D" w:themeColor="accent2"/>
          <w:szCs w:val="20"/>
        </w:rPr>
        <w:t xml:space="preserve">Aviso de </w:t>
      </w:r>
      <w:proofErr w:type="spellStart"/>
      <w:r w:rsidRPr="00BE20AB">
        <w:rPr>
          <w:b/>
          <w:color w:val="C0504D" w:themeColor="accent2"/>
          <w:szCs w:val="20"/>
        </w:rPr>
        <w:t>Reset</w:t>
      </w:r>
      <w:proofErr w:type="spellEnd"/>
      <w:r w:rsidRPr="00BE20AB">
        <w:rPr>
          <w:b/>
          <w:color w:val="C0504D" w:themeColor="accent2"/>
          <w:szCs w:val="20"/>
        </w:rPr>
        <w:t xml:space="preserve"> Inmediato</w:t>
      </w:r>
    </w:p>
    <w:p w:rsidR="00BE20AB" w:rsidRDefault="00BE20AB" w:rsidP="00BE20AB">
      <w:pPr>
        <w:ind w:left="-1134"/>
        <w:rPr>
          <w:szCs w:val="20"/>
        </w:rPr>
      </w:pPr>
      <w:r>
        <w:rPr>
          <w:szCs w:val="20"/>
        </w:rPr>
        <w:t>Por si fuera de su interés, el módulo “Configurador”</w:t>
      </w:r>
      <w:r w:rsidR="00541AA7">
        <w:rPr>
          <w:szCs w:val="20"/>
        </w:rPr>
        <w:t xml:space="preserve"> recibirá una copia del comando de </w:t>
      </w:r>
      <w:proofErr w:type="spellStart"/>
      <w:r w:rsidR="00541AA7">
        <w:rPr>
          <w:szCs w:val="20"/>
        </w:rPr>
        <w:t>Reset</w:t>
      </w:r>
      <w:proofErr w:type="spellEnd"/>
      <w:r w:rsidR="00541AA7">
        <w:rPr>
          <w:szCs w:val="20"/>
        </w:rPr>
        <w:t>, cuando procede del sistema de Supervisión RCS2010.</w:t>
      </w:r>
    </w:p>
    <w:p w:rsidR="00B20988" w:rsidRDefault="00B20988" w:rsidP="00BE20AB">
      <w:pPr>
        <w:ind w:left="-1134"/>
        <w:rPr>
          <w:szCs w:val="20"/>
        </w:rPr>
      </w:pPr>
    </w:p>
    <w:p w:rsidR="00B20988" w:rsidRDefault="00B20988" w:rsidP="00BE20AB">
      <w:pPr>
        <w:ind w:left="-1134"/>
        <w:rPr>
          <w:szCs w:val="20"/>
        </w:rPr>
      </w:pPr>
    </w:p>
    <w:p w:rsidR="00B20988" w:rsidRPr="00A4536A" w:rsidRDefault="00985790" w:rsidP="00B20988">
      <w:pPr>
        <w:ind w:left="-1134"/>
        <w:rPr>
          <w:b/>
          <w:color w:val="C0504D" w:themeColor="accent2"/>
          <w:szCs w:val="20"/>
        </w:rPr>
      </w:pPr>
      <w:r>
        <w:rPr>
          <w:b/>
          <w:color w:val="C0504D" w:themeColor="accent2"/>
          <w:szCs w:val="20"/>
        </w:rPr>
        <w:t xml:space="preserve">‘R03’. </w:t>
      </w:r>
      <w:r w:rsidR="00B20988">
        <w:rPr>
          <w:b/>
          <w:color w:val="C0504D" w:themeColor="accent2"/>
          <w:szCs w:val="20"/>
        </w:rPr>
        <w:t>Respuesta Estado Parámetros Pasarela.</w:t>
      </w:r>
    </w:p>
    <w:tbl>
      <w:tblPr>
        <w:tblStyle w:val="Cuadrculamedia3-nfasis2"/>
        <w:tblW w:w="0" w:type="auto"/>
        <w:tblInd w:w="-1026" w:type="dxa"/>
        <w:tblLook w:val="04A0" w:firstRow="1" w:lastRow="0" w:firstColumn="1" w:lastColumn="0" w:noHBand="0" w:noVBand="1"/>
      </w:tblPr>
      <w:tblGrid>
        <w:gridCol w:w="2977"/>
        <w:gridCol w:w="1482"/>
        <w:gridCol w:w="5322"/>
      </w:tblGrid>
      <w:tr w:rsidR="00B20988" w:rsidRPr="008135A4" w:rsidTr="00CF5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20988" w:rsidRPr="008135A4" w:rsidRDefault="00B20988" w:rsidP="00CF59CD">
            <w:pPr>
              <w:rPr>
                <w:szCs w:val="20"/>
              </w:rPr>
            </w:pPr>
            <w:r w:rsidRPr="008135A4">
              <w:rPr>
                <w:szCs w:val="20"/>
              </w:rPr>
              <w:t>CAMPO</w:t>
            </w:r>
          </w:p>
        </w:tc>
        <w:tc>
          <w:tcPr>
            <w:tcW w:w="1482" w:type="dxa"/>
          </w:tcPr>
          <w:p w:rsidR="00B20988" w:rsidRPr="008135A4" w:rsidRDefault="00B20988" w:rsidP="00CF59C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B20988" w:rsidRPr="008135A4" w:rsidRDefault="00B20988" w:rsidP="00CF59C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22" w:type="dxa"/>
          </w:tcPr>
          <w:p w:rsidR="00B20988" w:rsidRPr="008135A4" w:rsidRDefault="00B20988" w:rsidP="00CF59C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B20988" w:rsidTr="00CF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20988" w:rsidRDefault="00B20988" w:rsidP="00CF59CD">
            <w:pPr>
              <w:rPr>
                <w:szCs w:val="20"/>
              </w:rPr>
            </w:pPr>
            <w:r>
              <w:rPr>
                <w:szCs w:val="20"/>
              </w:rPr>
              <w:t>Origen mensaje</w:t>
            </w:r>
          </w:p>
        </w:tc>
        <w:tc>
          <w:tcPr>
            <w:tcW w:w="1482" w:type="dxa"/>
          </w:tcPr>
          <w:p w:rsidR="00B20988" w:rsidRPr="008135A4" w:rsidRDefault="00B20988" w:rsidP="00CF59CD">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22" w:type="dxa"/>
          </w:tcPr>
          <w:p w:rsidR="00B20988" w:rsidRDefault="00B20988" w:rsidP="00CF59CD">
            <w:pPr>
              <w:cnfStyle w:val="000000100000" w:firstRow="0" w:lastRow="0" w:firstColumn="0" w:lastColumn="0" w:oddVBand="0" w:evenVBand="0" w:oddHBand="1" w:evenHBand="0" w:firstRowFirstColumn="0" w:firstRowLastColumn="0" w:lastRowFirstColumn="0" w:lastRowLastColumn="0"/>
              <w:rPr>
                <w:szCs w:val="20"/>
              </w:rPr>
            </w:pPr>
            <w:r>
              <w:rPr>
                <w:szCs w:val="20"/>
              </w:rPr>
              <w:t>Módulo Mantenimiento</w:t>
            </w:r>
          </w:p>
        </w:tc>
      </w:tr>
      <w:tr w:rsidR="00B20988" w:rsidTr="00CF59CD">
        <w:tc>
          <w:tcPr>
            <w:cnfStyle w:val="001000000000" w:firstRow="0" w:lastRow="0" w:firstColumn="1" w:lastColumn="0" w:oddVBand="0" w:evenVBand="0" w:oddHBand="0" w:evenHBand="0" w:firstRowFirstColumn="0" w:firstRowLastColumn="0" w:lastRowFirstColumn="0" w:lastRowLastColumn="0"/>
            <w:tcW w:w="2977" w:type="dxa"/>
          </w:tcPr>
          <w:p w:rsidR="00B20988" w:rsidRDefault="00B20988" w:rsidP="00CF59CD">
            <w:pPr>
              <w:rPr>
                <w:szCs w:val="20"/>
              </w:rPr>
            </w:pPr>
            <w:r>
              <w:rPr>
                <w:szCs w:val="20"/>
              </w:rPr>
              <w:t>Código mensaje</w:t>
            </w:r>
          </w:p>
        </w:tc>
        <w:tc>
          <w:tcPr>
            <w:tcW w:w="1482" w:type="dxa"/>
          </w:tcPr>
          <w:p w:rsidR="00B20988" w:rsidRPr="008135A4" w:rsidRDefault="00B20988" w:rsidP="00CF59CD">
            <w:pPr>
              <w:cnfStyle w:val="000000000000" w:firstRow="0" w:lastRow="0" w:firstColumn="0" w:lastColumn="0" w:oddVBand="0" w:evenVBand="0" w:oddHBand="0" w:evenHBand="0" w:firstRowFirstColumn="0" w:firstRowLastColumn="0" w:lastRowFirstColumn="0" w:lastRowLastColumn="0"/>
              <w:rPr>
                <w:b/>
                <w:szCs w:val="20"/>
              </w:rPr>
            </w:pPr>
            <w:r>
              <w:rPr>
                <w:b/>
                <w:szCs w:val="20"/>
              </w:rPr>
              <w:t>“R</w:t>
            </w:r>
            <w:r w:rsidRPr="008135A4">
              <w:rPr>
                <w:b/>
                <w:szCs w:val="20"/>
              </w:rPr>
              <w:t>0</w:t>
            </w:r>
            <w:r>
              <w:rPr>
                <w:b/>
                <w:szCs w:val="20"/>
              </w:rPr>
              <w:t>3”</w:t>
            </w:r>
          </w:p>
        </w:tc>
        <w:tc>
          <w:tcPr>
            <w:tcW w:w="5322" w:type="dxa"/>
          </w:tcPr>
          <w:p w:rsidR="00B20988" w:rsidRPr="008135A4" w:rsidRDefault="00B20988" w:rsidP="00CF59CD">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parámetros pasarela.</w:t>
            </w:r>
          </w:p>
          <w:p w:rsidR="00B20988" w:rsidRDefault="00B20988" w:rsidP="00CF59CD">
            <w:pPr>
              <w:cnfStyle w:val="000000000000" w:firstRow="0" w:lastRow="0" w:firstColumn="0" w:lastColumn="0" w:oddVBand="0" w:evenVBand="0" w:oddHBand="0" w:evenHBand="0" w:firstRowFirstColumn="0" w:firstRowLastColumn="0" w:lastRowFirstColumn="0" w:lastRowLastColumn="0"/>
              <w:rPr>
                <w:szCs w:val="20"/>
              </w:rPr>
            </w:pPr>
          </w:p>
        </w:tc>
      </w:tr>
      <w:tr w:rsidR="0026117A" w:rsidRPr="002C31DD" w:rsidTr="00CF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26117A" w:rsidRDefault="0026117A" w:rsidP="00CF59CD">
            <w:pPr>
              <w:rPr>
                <w:szCs w:val="20"/>
              </w:rPr>
            </w:pPr>
            <w:r>
              <w:rPr>
                <w:szCs w:val="20"/>
              </w:rPr>
              <w:t>Parámetro 1</w:t>
            </w:r>
          </w:p>
        </w:tc>
        <w:tc>
          <w:tcPr>
            <w:tcW w:w="1482" w:type="dxa"/>
          </w:tcPr>
          <w:p w:rsidR="0026117A" w:rsidRDefault="0026117A" w:rsidP="00CF59CD">
            <w:pPr>
              <w:cnfStyle w:val="000000100000" w:firstRow="0" w:lastRow="0" w:firstColumn="0" w:lastColumn="0" w:oddVBand="0" w:evenVBand="0" w:oddHBand="1" w:evenHBand="0" w:firstRowFirstColumn="0" w:firstRowLastColumn="0" w:lastRowFirstColumn="0" w:lastRowLastColumn="0"/>
              <w:rPr>
                <w:szCs w:val="20"/>
              </w:rPr>
            </w:pPr>
            <w:r>
              <w:rPr>
                <w:szCs w:val="20"/>
              </w:rPr>
              <w:t>Estado</w:t>
            </w:r>
          </w:p>
          <w:p w:rsidR="0026117A" w:rsidRDefault="0026117A" w:rsidP="00CF59CD">
            <w:pPr>
              <w:cnfStyle w:val="000000100000" w:firstRow="0" w:lastRow="0" w:firstColumn="0" w:lastColumn="0" w:oddVBand="0" w:evenVBand="0" w:oddHBand="1" w:evenHBand="0" w:firstRowFirstColumn="0" w:firstRowLastColumn="0" w:lastRowFirstColumn="0" w:lastRowLastColumn="0"/>
              <w:rPr>
                <w:szCs w:val="20"/>
              </w:rPr>
            </w:pPr>
            <w:r>
              <w:rPr>
                <w:szCs w:val="20"/>
              </w:rPr>
              <w:t>Parámetros Generales</w:t>
            </w:r>
          </w:p>
        </w:tc>
        <w:tc>
          <w:tcPr>
            <w:tcW w:w="5322" w:type="dxa"/>
          </w:tcPr>
          <w:p w:rsidR="0026117A" w:rsidRDefault="0026117A" w:rsidP="00CF59CD">
            <w:pPr>
              <w:cnfStyle w:val="000000100000" w:firstRow="0" w:lastRow="0" w:firstColumn="0" w:lastColumn="0" w:oddVBand="0" w:evenVBand="0" w:oddHBand="1" w:evenHBand="0" w:firstRowFirstColumn="0" w:firstRowLastColumn="0" w:lastRowFirstColumn="0" w:lastRowLastColumn="0"/>
              <w:rPr>
                <w:szCs w:val="20"/>
              </w:rPr>
            </w:pPr>
            <w:r>
              <w:rPr>
                <w:szCs w:val="20"/>
              </w:rPr>
              <w:t>Cadena de variables de estado general de la pasarela, separadas por caracteres ‘</w:t>
            </w:r>
            <w:r w:rsidRPr="00B20988">
              <w:rPr>
                <w:b/>
                <w:szCs w:val="20"/>
              </w:rPr>
              <w:t>;</w:t>
            </w:r>
            <w:r>
              <w:rPr>
                <w:szCs w:val="20"/>
              </w:rPr>
              <w:t>’</w:t>
            </w:r>
          </w:p>
          <w:p w:rsidR="0026117A" w:rsidRPr="004A08E0" w:rsidRDefault="0026117A" w:rsidP="00CF59CD">
            <w:pPr>
              <w:cnfStyle w:val="000000100000" w:firstRow="0" w:lastRow="0" w:firstColumn="0" w:lastColumn="0" w:oddVBand="0" w:evenVBand="0" w:oddHBand="1" w:evenHBand="0" w:firstRowFirstColumn="0" w:firstRowLastColumn="0" w:lastRowFirstColumn="0" w:lastRowLastColumn="0"/>
              <w:rPr>
                <w:szCs w:val="20"/>
              </w:rPr>
            </w:pPr>
            <w:proofErr w:type="spellStart"/>
            <w:r w:rsidRPr="004A08E0">
              <w:rPr>
                <w:szCs w:val="20"/>
              </w:rPr>
              <w:t>EstadoGeneral</w:t>
            </w:r>
            <w:proofErr w:type="spellEnd"/>
            <w:r w:rsidR="00FF0000" w:rsidRPr="004A08E0">
              <w:rPr>
                <w:szCs w:val="20"/>
              </w:rPr>
              <w:t xml:space="preserve"> (Id. OID ‘</w:t>
            </w:r>
            <w:proofErr w:type="spellStart"/>
            <w:r w:rsidR="00FF0000" w:rsidRPr="004A08E0">
              <w:rPr>
                <w:szCs w:val="20"/>
              </w:rPr>
              <w:t>estadoGeneral</w:t>
            </w:r>
            <w:proofErr w:type="spellEnd"/>
            <w:r w:rsidR="00FF0000" w:rsidRPr="004A08E0">
              <w:rPr>
                <w:szCs w:val="20"/>
              </w:rPr>
              <w:t>’)</w:t>
            </w:r>
            <w:r w:rsidRPr="004A08E0">
              <w:rPr>
                <w:szCs w:val="20"/>
              </w:rPr>
              <w:t>;</w:t>
            </w:r>
          </w:p>
          <w:p w:rsidR="0026117A" w:rsidRPr="002C31DD" w:rsidRDefault="0026117A" w:rsidP="00CF59CD">
            <w:pPr>
              <w:cnfStyle w:val="000000100000" w:firstRow="0" w:lastRow="0" w:firstColumn="0" w:lastColumn="0" w:oddVBand="0" w:evenVBand="0" w:oddHBand="1" w:evenHBand="0" w:firstRowFirstColumn="0" w:firstRowLastColumn="0" w:lastRowFirstColumn="0" w:lastRowLastColumn="0"/>
              <w:rPr>
                <w:szCs w:val="20"/>
                <w:lang w:val="en-US"/>
              </w:rPr>
            </w:pPr>
            <w:proofErr w:type="spellStart"/>
            <w:proofErr w:type="gramStart"/>
            <w:r w:rsidRPr="004A08E0">
              <w:rPr>
                <w:szCs w:val="20"/>
              </w:rPr>
              <w:t>stdFA</w:t>
            </w:r>
            <w:proofErr w:type="spellEnd"/>
            <w:proofErr w:type="gramEnd"/>
            <w:r w:rsidR="00387ADC" w:rsidRPr="004A08E0">
              <w:rPr>
                <w:szCs w:val="20"/>
              </w:rPr>
              <w:t xml:space="preserve"> (Id. </w:t>
            </w:r>
            <w:r w:rsidR="00387ADC" w:rsidRPr="002C31DD">
              <w:rPr>
                <w:szCs w:val="20"/>
                <w:lang w:val="en-US"/>
              </w:rPr>
              <w:t>Param-1 ‘N03’)</w:t>
            </w:r>
            <w:r w:rsidRPr="002C31DD">
              <w:rPr>
                <w:szCs w:val="20"/>
                <w:lang w:val="en-US"/>
              </w:rPr>
              <w:t>;</w:t>
            </w:r>
          </w:p>
          <w:p w:rsidR="0026117A" w:rsidRPr="00387ADC" w:rsidRDefault="0026117A" w:rsidP="00CF59CD">
            <w:pPr>
              <w:cnfStyle w:val="000000100000" w:firstRow="0" w:lastRow="0" w:firstColumn="0" w:lastColumn="0" w:oddVBand="0" w:evenVBand="0" w:oddHBand="1" w:evenHBand="0" w:firstRowFirstColumn="0" w:firstRowLastColumn="0" w:lastRowFirstColumn="0" w:lastRowLastColumn="0"/>
              <w:rPr>
                <w:szCs w:val="20"/>
                <w:lang w:val="en-US"/>
              </w:rPr>
            </w:pPr>
            <w:r w:rsidRPr="00387ADC">
              <w:rPr>
                <w:szCs w:val="20"/>
                <w:lang w:val="en-US"/>
              </w:rPr>
              <w:t>stdLAN1</w:t>
            </w:r>
            <w:r w:rsidR="009B1D1C" w:rsidRPr="00387ADC">
              <w:rPr>
                <w:szCs w:val="20"/>
                <w:lang w:val="en-US"/>
              </w:rPr>
              <w:t xml:space="preserve"> (Id.</w:t>
            </w:r>
            <w:r w:rsidR="00387ADC" w:rsidRPr="00387ADC">
              <w:rPr>
                <w:szCs w:val="20"/>
                <w:lang w:val="en-US"/>
              </w:rPr>
              <w:t xml:space="preserve"> Param-1</w:t>
            </w:r>
            <w:r w:rsidR="009B1D1C" w:rsidRPr="00387ADC">
              <w:rPr>
                <w:szCs w:val="20"/>
                <w:lang w:val="en-US"/>
              </w:rPr>
              <w:t xml:space="preserve"> ‘N02’)</w:t>
            </w:r>
            <w:r w:rsidRPr="00387ADC">
              <w:rPr>
                <w:szCs w:val="20"/>
                <w:lang w:val="en-US"/>
              </w:rPr>
              <w:t>;</w:t>
            </w:r>
          </w:p>
          <w:p w:rsidR="0026117A" w:rsidRPr="00387ADC" w:rsidRDefault="0026117A" w:rsidP="00CF59CD">
            <w:pPr>
              <w:cnfStyle w:val="000000100000" w:firstRow="0" w:lastRow="0" w:firstColumn="0" w:lastColumn="0" w:oddVBand="0" w:evenVBand="0" w:oddHBand="1" w:evenHBand="0" w:firstRowFirstColumn="0" w:firstRowLastColumn="0" w:lastRowFirstColumn="0" w:lastRowLastColumn="0"/>
              <w:rPr>
                <w:szCs w:val="20"/>
                <w:lang w:val="en-US"/>
              </w:rPr>
            </w:pPr>
            <w:r w:rsidRPr="00387ADC">
              <w:rPr>
                <w:szCs w:val="20"/>
                <w:lang w:val="en-US"/>
              </w:rPr>
              <w:t>stdLAN2</w:t>
            </w:r>
            <w:r w:rsidR="009B1D1C" w:rsidRPr="00387ADC">
              <w:rPr>
                <w:szCs w:val="20"/>
                <w:lang w:val="en-US"/>
              </w:rPr>
              <w:t xml:space="preserve"> (Id.</w:t>
            </w:r>
            <w:r w:rsidR="00387ADC" w:rsidRPr="00387ADC">
              <w:rPr>
                <w:szCs w:val="20"/>
                <w:lang w:val="en-US"/>
              </w:rPr>
              <w:t xml:space="preserve"> Param-2</w:t>
            </w:r>
            <w:r w:rsidR="009B1D1C" w:rsidRPr="00387ADC">
              <w:rPr>
                <w:szCs w:val="20"/>
                <w:lang w:val="en-US"/>
              </w:rPr>
              <w:t xml:space="preserve"> ‘N02’)</w:t>
            </w:r>
            <w:r w:rsidRPr="00387ADC">
              <w:rPr>
                <w:szCs w:val="20"/>
                <w:lang w:val="en-US"/>
              </w:rPr>
              <w:t>;</w:t>
            </w:r>
          </w:p>
          <w:p w:rsidR="0026117A" w:rsidRPr="009B1D1C" w:rsidRDefault="0026117A" w:rsidP="00CF59CD">
            <w:pPr>
              <w:cnfStyle w:val="000000100000" w:firstRow="0" w:lastRow="0" w:firstColumn="0" w:lastColumn="0" w:oddVBand="0" w:evenVBand="0" w:oddHBand="1" w:evenHBand="0" w:firstRowFirstColumn="0" w:firstRowLastColumn="0" w:lastRowFirstColumn="0" w:lastRowLastColumn="0"/>
              <w:rPr>
                <w:szCs w:val="20"/>
                <w:lang w:val="en-US"/>
              </w:rPr>
            </w:pPr>
            <w:r w:rsidRPr="009B1D1C">
              <w:rPr>
                <w:szCs w:val="20"/>
                <w:lang w:val="en-US"/>
              </w:rPr>
              <w:t>stdCPU1</w:t>
            </w:r>
            <w:r w:rsidR="009B1D1C" w:rsidRPr="009B1D1C">
              <w:rPr>
                <w:szCs w:val="20"/>
                <w:lang w:val="en-US"/>
              </w:rPr>
              <w:t xml:space="preserve"> (Id. </w:t>
            </w:r>
            <w:r w:rsidR="00387ADC" w:rsidRPr="00387ADC">
              <w:rPr>
                <w:szCs w:val="20"/>
                <w:lang w:val="en-US"/>
              </w:rPr>
              <w:t xml:space="preserve">Param-1 </w:t>
            </w:r>
            <w:r w:rsidR="009B1D1C">
              <w:rPr>
                <w:szCs w:val="20"/>
                <w:lang w:val="en-US"/>
              </w:rPr>
              <w:t>‘</w:t>
            </w:r>
            <w:r w:rsidR="009B1D1C" w:rsidRPr="009B1D1C">
              <w:rPr>
                <w:szCs w:val="20"/>
                <w:lang w:val="en-US"/>
              </w:rPr>
              <w:t>N04</w:t>
            </w:r>
            <w:r w:rsidR="009B1D1C">
              <w:rPr>
                <w:szCs w:val="20"/>
                <w:lang w:val="en-US"/>
              </w:rPr>
              <w:t>’</w:t>
            </w:r>
            <w:r w:rsidR="009B1D1C" w:rsidRPr="009B1D1C">
              <w:rPr>
                <w:szCs w:val="20"/>
                <w:lang w:val="en-US"/>
              </w:rPr>
              <w:t>)</w:t>
            </w:r>
            <w:r w:rsidRPr="009B1D1C">
              <w:rPr>
                <w:szCs w:val="20"/>
                <w:lang w:val="en-US"/>
              </w:rPr>
              <w:t>;</w:t>
            </w:r>
          </w:p>
          <w:p w:rsidR="0026117A" w:rsidRPr="00387ADC" w:rsidRDefault="0026117A" w:rsidP="00CF59CD">
            <w:pPr>
              <w:cnfStyle w:val="000000100000" w:firstRow="0" w:lastRow="0" w:firstColumn="0" w:lastColumn="0" w:oddVBand="0" w:evenVBand="0" w:oddHBand="1" w:evenHBand="0" w:firstRowFirstColumn="0" w:firstRowLastColumn="0" w:lastRowFirstColumn="0" w:lastRowLastColumn="0"/>
              <w:rPr>
                <w:szCs w:val="20"/>
                <w:lang w:val="en-US"/>
              </w:rPr>
            </w:pPr>
            <w:r w:rsidRPr="009B1D1C">
              <w:rPr>
                <w:szCs w:val="20"/>
                <w:lang w:val="en-US"/>
              </w:rPr>
              <w:t>sdtCPU2</w:t>
            </w:r>
            <w:r w:rsidR="009B1D1C" w:rsidRPr="009B1D1C">
              <w:rPr>
                <w:szCs w:val="20"/>
                <w:lang w:val="en-US"/>
              </w:rPr>
              <w:t xml:space="preserve"> (Id. </w:t>
            </w:r>
            <w:r w:rsidR="00387ADC" w:rsidRPr="00387ADC">
              <w:rPr>
                <w:szCs w:val="20"/>
                <w:lang w:val="en-US"/>
              </w:rPr>
              <w:t>P</w:t>
            </w:r>
            <w:r w:rsidR="00387ADC">
              <w:rPr>
                <w:szCs w:val="20"/>
                <w:lang w:val="en-US"/>
              </w:rPr>
              <w:t>aram-2</w:t>
            </w:r>
            <w:r w:rsidR="00387ADC" w:rsidRPr="00387ADC">
              <w:rPr>
                <w:szCs w:val="20"/>
                <w:lang w:val="en-US"/>
              </w:rPr>
              <w:t xml:space="preserve"> </w:t>
            </w:r>
            <w:r w:rsidR="009B1D1C">
              <w:rPr>
                <w:szCs w:val="20"/>
                <w:lang w:val="en-US"/>
              </w:rPr>
              <w:t>‘</w:t>
            </w:r>
            <w:r w:rsidR="009B1D1C" w:rsidRPr="00387ADC">
              <w:rPr>
                <w:szCs w:val="20"/>
                <w:lang w:val="en-US"/>
              </w:rPr>
              <w:t>N04’)</w:t>
            </w:r>
            <w:r w:rsidRPr="00387ADC">
              <w:rPr>
                <w:szCs w:val="20"/>
                <w:lang w:val="en-US"/>
              </w:rPr>
              <w:t>;</w:t>
            </w:r>
          </w:p>
          <w:p w:rsidR="0026117A" w:rsidRPr="00387ADC" w:rsidRDefault="0026117A" w:rsidP="00CF59CD">
            <w:pPr>
              <w:cnfStyle w:val="000000100000" w:firstRow="0" w:lastRow="0" w:firstColumn="0" w:lastColumn="0" w:oddVBand="0" w:evenVBand="0" w:oddHBand="1" w:evenHBand="0" w:firstRowFirstColumn="0" w:firstRowLastColumn="0" w:lastRowFirstColumn="0" w:lastRowLastColumn="0"/>
              <w:rPr>
                <w:szCs w:val="20"/>
                <w:lang w:val="en-US"/>
              </w:rPr>
            </w:pPr>
            <w:proofErr w:type="spellStart"/>
            <w:r w:rsidRPr="00387ADC">
              <w:rPr>
                <w:szCs w:val="20"/>
                <w:lang w:val="en-US"/>
              </w:rPr>
              <w:t>stdNTP</w:t>
            </w:r>
            <w:proofErr w:type="spellEnd"/>
            <w:r w:rsidR="009B1D1C" w:rsidRPr="00387ADC">
              <w:rPr>
                <w:szCs w:val="20"/>
                <w:lang w:val="en-US"/>
              </w:rPr>
              <w:t xml:space="preserve"> (Id.</w:t>
            </w:r>
            <w:r w:rsidR="00387ADC" w:rsidRPr="00387ADC">
              <w:rPr>
                <w:szCs w:val="20"/>
                <w:lang w:val="en-US"/>
              </w:rPr>
              <w:t xml:space="preserve"> Param-1 </w:t>
            </w:r>
            <w:r w:rsidR="009B1D1C" w:rsidRPr="00387ADC">
              <w:rPr>
                <w:szCs w:val="20"/>
                <w:lang w:val="en-US"/>
              </w:rPr>
              <w:t>‘N05’)</w:t>
            </w:r>
            <w:r w:rsidRPr="00387ADC">
              <w:rPr>
                <w:szCs w:val="20"/>
                <w:lang w:val="en-US"/>
              </w:rPr>
              <w:t>;</w:t>
            </w:r>
          </w:p>
          <w:p w:rsidR="00381FD0" w:rsidRPr="00FF0000" w:rsidRDefault="00381FD0" w:rsidP="00CF59CD">
            <w:pPr>
              <w:cnfStyle w:val="000000100000" w:firstRow="0" w:lastRow="0" w:firstColumn="0" w:lastColumn="0" w:oddVBand="0" w:evenVBand="0" w:oddHBand="1" w:evenHBand="0" w:firstRowFirstColumn="0" w:firstRowLastColumn="0" w:lastRowFirstColumn="0" w:lastRowLastColumn="0"/>
              <w:rPr>
                <w:szCs w:val="20"/>
                <w:lang w:val="en-US"/>
              </w:rPr>
            </w:pPr>
            <w:proofErr w:type="spellStart"/>
            <w:r w:rsidRPr="00FF0000">
              <w:rPr>
                <w:szCs w:val="20"/>
                <w:lang w:val="en-US"/>
              </w:rPr>
              <w:t>stdSincroBD</w:t>
            </w:r>
            <w:proofErr w:type="spellEnd"/>
            <w:r w:rsidR="009B1D1C" w:rsidRPr="00FF0000">
              <w:rPr>
                <w:szCs w:val="20"/>
                <w:lang w:val="en-US"/>
              </w:rPr>
              <w:t xml:space="preserve"> (Id. </w:t>
            </w:r>
            <w:r w:rsidR="00387ADC" w:rsidRPr="00FF0000">
              <w:rPr>
                <w:szCs w:val="20"/>
                <w:lang w:val="en-US"/>
              </w:rPr>
              <w:t xml:space="preserve">Param-1 </w:t>
            </w:r>
            <w:r w:rsidR="009B1D1C" w:rsidRPr="00FF0000">
              <w:rPr>
                <w:szCs w:val="20"/>
                <w:lang w:val="en-US"/>
              </w:rPr>
              <w:t>‘C00’)</w:t>
            </w:r>
            <w:r w:rsidRPr="00FF0000">
              <w:rPr>
                <w:szCs w:val="20"/>
                <w:lang w:val="en-US"/>
              </w:rPr>
              <w:t>;</w:t>
            </w:r>
          </w:p>
        </w:tc>
      </w:tr>
      <w:tr w:rsidR="00B20988" w:rsidRPr="002C31DD" w:rsidTr="00CF59CD">
        <w:tc>
          <w:tcPr>
            <w:cnfStyle w:val="001000000000" w:firstRow="0" w:lastRow="0" w:firstColumn="1" w:lastColumn="0" w:oddVBand="0" w:evenVBand="0" w:oddHBand="0" w:evenHBand="0" w:firstRowFirstColumn="0" w:firstRowLastColumn="0" w:lastRowFirstColumn="0" w:lastRowLastColumn="0"/>
            <w:tcW w:w="2977" w:type="dxa"/>
          </w:tcPr>
          <w:p w:rsidR="00B20988" w:rsidRDefault="0026117A" w:rsidP="00CF59CD">
            <w:pPr>
              <w:rPr>
                <w:szCs w:val="20"/>
              </w:rPr>
            </w:pPr>
            <w:r>
              <w:rPr>
                <w:szCs w:val="20"/>
              </w:rPr>
              <w:t>Parámetro 2</w:t>
            </w:r>
          </w:p>
        </w:tc>
        <w:tc>
          <w:tcPr>
            <w:tcW w:w="1482" w:type="dxa"/>
          </w:tcPr>
          <w:p w:rsidR="00B20988" w:rsidRDefault="00B20988"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Estado</w:t>
            </w:r>
          </w:p>
          <w:p w:rsidR="00B20988" w:rsidRDefault="00B20988"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Parámetros </w:t>
            </w:r>
            <w:r w:rsidR="00890B60">
              <w:rPr>
                <w:szCs w:val="20"/>
              </w:rPr>
              <w:t>I</w:t>
            </w:r>
            <w:r w:rsidR="0026117A">
              <w:rPr>
                <w:szCs w:val="20"/>
              </w:rPr>
              <w:t>nterfaces</w:t>
            </w:r>
          </w:p>
        </w:tc>
        <w:tc>
          <w:tcPr>
            <w:tcW w:w="5322" w:type="dxa"/>
          </w:tcPr>
          <w:p w:rsidR="00B20988" w:rsidRDefault="00890B60"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Cadena de estado</w:t>
            </w:r>
            <w:r w:rsidR="00FF4346">
              <w:rPr>
                <w:szCs w:val="20"/>
              </w:rPr>
              <w:t>s</w:t>
            </w:r>
            <w:r>
              <w:rPr>
                <w:szCs w:val="20"/>
              </w:rPr>
              <w:t xml:space="preserve"> de los</w:t>
            </w:r>
            <w:r w:rsidR="00FF4346">
              <w:rPr>
                <w:szCs w:val="20"/>
              </w:rPr>
              <w:t xml:space="preserve"> </w:t>
            </w:r>
            <w:r>
              <w:rPr>
                <w:szCs w:val="20"/>
              </w:rPr>
              <w:t>dieciséis (16) interfaces/recursos</w:t>
            </w:r>
            <w:r w:rsidR="0026117A">
              <w:rPr>
                <w:szCs w:val="20"/>
              </w:rPr>
              <w:t xml:space="preserve"> de la pasarela</w:t>
            </w:r>
            <w:r w:rsidR="00B20988">
              <w:rPr>
                <w:szCs w:val="20"/>
              </w:rPr>
              <w:t>, separadas por caracteres ‘</w:t>
            </w:r>
            <w:r w:rsidR="00B20988" w:rsidRPr="00B20988">
              <w:rPr>
                <w:b/>
                <w:szCs w:val="20"/>
              </w:rPr>
              <w:t>;</w:t>
            </w:r>
            <w:r w:rsidR="00B20988">
              <w:rPr>
                <w:szCs w:val="20"/>
              </w:rPr>
              <w:t>’</w:t>
            </w:r>
            <w:r>
              <w:rPr>
                <w:szCs w:val="20"/>
              </w:rPr>
              <w:t>. Para cada interfaz, sus cinco (5) parámetros están separado por el carácter ‘</w:t>
            </w:r>
            <w:r w:rsidRPr="00890B60">
              <w:rPr>
                <w:b/>
                <w:szCs w:val="20"/>
              </w:rPr>
              <w:t>:</w:t>
            </w:r>
            <w:r>
              <w:rPr>
                <w:szCs w:val="20"/>
              </w:rPr>
              <w:t>’</w:t>
            </w:r>
          </w:p>
          <w:p w:rsidR="00FF4346" w:rsidRDefault="00FF4346" w:rsidP="00CF59CD">
            <w:pPr>
              <w:cnfStyle w:val="000000000000" w:firstRow="0" w:lastRow="0" w:firstColumn="0" w:lastColumn="0" w:oddVBand="0" w:evenVBand="0" w:oddHBand="0" w:evenHBand="0" w:firstRowFirstColumn="0" w:firstRowLastColumn="0" w:lastRowFirstColumn="0" w:lastRowLastColumn="0"/>
              <w:rPr>
                <w:szCs w:val="20"/>
              </w:rPr>
            </w:pPr>
          </w:p>
          <w:p w:rsidR="008978E2" w:rsidRDefault="001813F5" w:rsidP="00CF59CD">
            <w:p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lastRenderedPageBreak/>
              <w:t>descripción</w:t>
            </w:r>
            <w:r w:rsidRPr="00FF4346">
              <w:rPr>
                <w:b/>
                <w:szCs w:val="20"/>
                <w:highlight w:val="cyan"/>
              </w:rPr>
              <w:t>:</w:t>
            </w:r>
            <w:r w:rsidR="0079478A">
              <w:rPr>
                <w:szCs w:val="20"/>
              </w:rPr>
              <w:t>T</w:t>
            </w:r>
            <w:r>
              <w:rPr>
                <w:szCs w:val="20"/>
              </w:rPr>
              <w:t>ipo</w:t>
            </w:r>
            <w:r w:rsidRPr="00FF4346">
              <w:rPr>
                <w:b/>
                <w:szCs w:val="20"/>
                <w:highlight w:val="cyan"/>
              </w:rPr>
              <w:t>:</w:t>
            </w:r>
            <w:r w:rsidR="0079478A">
              <w:rPr>
                <w:szCs w:val="20"/>
              </w:rPr>
              <w:t>E</w:t>
            </w:r>
            <w:r>
              <w:rPr>
                <w:szCs w:val="20"/>
              </w:rPr>
              <w:t>stado</w:t>
            </w:r>
            <w:r w:rsidR="00EC5018">
              <w:rPr>
                <w:szCs w:val="20"/>
              </w:rPr>
              <w:t>Oper</w:t>
            </w:r>
            <w:r w:rsidRPr="00FF4346">
              <w:rPr>
                <w:b/>
                <w:szCs w:val="20"/>
                <w:highlight w:val="cyan"/>
              </w:rPr>
              <w:t>:</w:t>
            </w:r>
            <w:r w:rsidR="0079478A">
              <w:rPr>
                <w:szCs w:val="20"/>
              </w:rPr>
              <w:t>M</w:t>
            </w:r>
            <w:r>
              <w:rPr>
                <w:szCs w:val="20"/>
              </w:rPr>
              <w:t>odo</w:t>
            </w:r>
            <w:r w:rsidRPr="00FF4346">
              <w:rPr>
                <w:b/>
                <w:szCs w:val="20"/>
                <w:highlight w:val="cyan"/>
              </w:rPr>
              <w:t>:</w:t>
            </w:r>
            <w:r w:rsidR="0079478A">
              <w:rPr>
                <w:szCs w:val="20"/>
              </w:rPr>
              <w:t>B</w:t>
            </w:r>
            <w:r>
              <w:rPr>
                <w:szCs w:val="20"/>
              </w:rPr>
              <w:t>ucle</w:t>
            </w:r>
            <w:proofErr w:type="spellEnd"/>
            <w:r w:rsidRPr="00FF4346">
              <w:rPr>
                <w:b/>
                <w:szCs w:val="20"/>
                <w:highlight w:val="yellow"/>
              </w:rPr>
              <w:t>;</w:t>
            </w:r>
            <w:r w:rsidR="00FF4346" w:rsidRPr="00FF4346">
              <w:rPr>
                <w:szCs w:val="20"/>
              </w:rPr>
              <w:t xml:space="preserve"> (itf0)</w:t>
            </w:r>
          </w:p>
          <w:p w:rsidR="00FF4346" w:rsidRDefault="00FF4346"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…(16)…</w:t>
            </w:r>
          </w:p>
          <w:p w:rsidR="00FF4346" w:rsidRDefault="00FF4346" w:rsidP="00FF4346">
            <w:p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descripción</w:t>
            </w:r>
            <w:r w:rsidRPr="00CF59CD">
              <w:rPr>
                <w:b/>
                <w:szCs w:val="20"/>
                <w:highlight w:val="cyan"/>
              </w:rPr>
              <w:t>:</w:t>
            </w:r>
            <w:r w:rsidR="0079478A">
              <w:rPr>
                <w:szCs w:val="20"/>
              </w:rPr>
              <w:t>T</w:t>
            </w:r>
            <w:r>
              <w:rPr>
                <w:szCs w:val="20"/>
              </w:rPr>
              <w:t>ipo</w:t>
            </w:r>
            <w:r w:rsidRPr="00CF59CD">
              <w:rPr>
                <w:b/>
                <w:szCs w:val="20"/>
                <w:highlight w:val="cyan"/>
              </w:rPr>
              <w:t>:</w:t>
            </w:r>
            <w:r w:rsidR="0079478A">
              <w:rPr>
                <w:szCs w:val="20"/>
              </w:rPr>
              <w:t>E</w:t>
            </w:r>
            <w:r>
              <w:rPr>
                <w:szCs w:val="20"/>
              </w:rPr>
              <w:t>stado</w:t>
            </w:r>
            <w:r w:rsidR="00EC5018">
              <w:rPr>
                <w:szCs w:val="20"/>
              </w:rPr>
              <w:t>Oper</w:t>
            </w:r>
            <w:r w:rsidRPr="00CF59CD">
              <w:rPr>
                <w:b/>
                <w:szCs w:val="20"/>
                <w:highlight w:val="cyan"/>
              </w:rPr>
              <w:t>:</w:t>
            </w:r>
            <w:r w:rsidR="0079478A">
              <w:rPr>
                <w:szCs w:val="20"/>
              </w:rPr>
              <w:t>M</w:t>
            </w:r>
            <w:r>
              <w:rPr>
                <w:szCs w:val="20"/>
              </w:rPr>
              <w:t>odo</w:t>
            </w:r>
            <w:r w:rsidRPr="00CF59CD">
              <w:rPr>
                <w:b/>
                <w:szCs w:val="20"/>
                <w:highlight w:val="cyan"/>
              </w:rPr>
              <w:t>:</w:t>
            </w:r>
            <w:r w:rsidR="0079478A">
              <w:rPr>
                <w:szCs w:val="20"/>
              </w:rPr>
              <w:t>B</w:t>
            </w:r>
            <w:r>
              <w:rPr>
                <w:szCs w:val="20"/>
              </w:rPr>
              <w:t>ucle</w:t>
            </w:r>
            <w:proofErr w:type="spellEnd"/>
            <w:r w:rsidRPr="00FF4346">
              <w:rPr>
                <w:b/>
                <w:szCs w:val="20"/>
                <w:highlight w:val="yellow"/>
              </w:rPr>
              <w:t>;</w:t>
            </w:r>
            <w:r>
              <w:rPr>
                <w:szCs w:val="20"/>
              </w:rPr>
              <w:t xml:space="preserve"> (itf15</w:t>
            </w:r>
            <w:r w:rsidRPr="00FF4346">
              <w:rPr>
                <w:szCs w:val="20"/>
              </w:rPr>
              <w:t>)</w:t>
            </w:r>
          </w:p>
          <w:p w:rsidR="00FF4346" w:rsidRDefault="00FF4346" w:rsidP="00CF59CD">
            <w:pPr>
              <w:cnfStyle w:val="000000000000" w:firstRow="0" w:lastRow="0" w:firstColumn="0" w:lastColumn="0" w:oddVBand="0" w:evenVBand="0" w:oddHBand="0" w:evenHBand="0" w:firstRowFirstColumn="0" w:firstRowLastColumn="0" w:lastRowFirstColumn="0" w:lastRowLastColumn="0"/>
              <w:rPr>
                <w:szCs w:val="20"/>
              </w:rPr>
            </w:pPr>
          </w:p>
          <w:p w:rsidR="00EC5018" w:rsidRDefault="0079478A" w:rsidP="00CF59CD">
            <w:pPr>
              <w:cnfStyle w:val="000000000000" w:firstRow="0" w:lastRow="0" w:firstColumn="0" w:lastColumn="0" w:oddVBand="0" w:evenVBand="0" w:oddHBand="0" w:evenHBand="0" w:firstRowFirstColumn="0" w:firstRowLastColumn="0" w:lastRowFirstColumn="0" w:lastRowLastColumn="0"/>
              <w:rPr>
                <w:szCs w:val="20"/>
              </w:rPr>
            </w:pPr>
            <w:proofErr w:type="spellStart"/>
            <w:r>
              <w:rPr>
                <w:szCs w:val="20"/>
              </w:rPr>
              <w:t>EstadoOper</w:t>
            </w:r>
            <w:proofErr w:type="spellEnd"/>
            <w:r>
              <w:rPr>
                <w:szCs w:val="20"/>
              </w:rPr>
              <w:t xml:space="preserve"> </w:t>
            </w:r>
            <w:r w:rsidR="00FF0000">
              <w:rPr>
                <w:szCs w:val="20"/>
              </w:rPr>
              <w:t>(</w:t>
            </w:r>
            <w:r w:rsidR="00387ADC">
              <w:rPr>
                <w:szCs w:val="20"/>
              </w:rPr>
              <w:t xml:space="preserve">Id. </w:t>
            </w:r>
            <w:r>
              <w:rPr>
                <w:szCs w:val="20"/>
              </w:rPr>
              <w:t>OID ‘</w:t>
            </w:r>
            <w:proofErr w:type="spellStart"/>
            <w:r>
              <w:rPr>
                <w:szCs w:val="20"/>
              </w:rPr>
              <w:t>itfStatusOper</w:t>
            </w:r>
            <w:proofErr w:type="spellEnd"/>
            <w:r>
              <w:rPr>
                <w:szCs w:val="20"/>
              </w:rPr>
              <w:t>’</w:t>
            </w:r>
            <w:r w:rsidR="00FF0000">
              <w:rPr>
                <w:szCs w:val="20"/>
              </w:rPr>
              <w:t>)</w:t>
            </w:r>
            <w:r w:rsidR="00EC5018">
              <w:rPr>
                <w:szCs w:val="20"/>
              </w:rPr>
              <w:t>,</w:t>
            </w:r>
          </w:p>
          <w:p w:rsidR="00EC5018" w:rsidRDefault="00EC5018"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EC5018">
              <w:rPr>
                <w:b/>
                <w:szCs w:val="20"/>
              </w:rPr>
              <w:t>0</w:t>
            </w:r>
            <w:r>
              <w:rPr>
                <w:szCs w:val="20"/>
              </w:rPr>
              <w:t>”</w:t>
            </w:r>
            <w:r w:rsidR="005F11F6">
              <w:rPr>
                <w:szCs w:val="20"/>
              </w:rPr>
              <w:t>, No Presente</w:t>
            </w:r>
          </w:p>
          <w:p w:rsidR="00EC5018" w:rsidRDefault="00EC5018"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EC5018">
              <w:rPr>
                <w:b/>
                <w:szCs w:val="20"/>
              </w:rPr>
              <w:t>1</w:t>
            </w:r>
            <w:r>
              <w:rPr>
                <w:szCs w:val="20"/>
              </w:rPr>
              <w:t>”</w:t>
            </w:r>
            <w:r w:rsidR="005F11F6">
              <w:rPr>
                <w:szCs w:val="20"/>
              </w:rPr>
              <w:t>, OK</w:t>
            </w:r>
          </w:p>
          <w:p w:rsidR="00EC5018" w:rsidRDefault="00EC5018"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EC5018">
              <w:rPr>
                <w:b/>
                <w:szCs w:val="20"/>
              </w:rPr>
              <w:t>2</w:t>
            </w:r>
            <w:r>
              <w:rPr>
                <w:szCs w:val="20"/>
              </w:rPr>
              <w:t>”</w:t>
            </w:r>
            <w:r w:rsidR="005F11F6">
              <w:rPr>
                <w:szCs w:val="20"/>
              </w:rPr>
              <w:t>, Fallo</w:t>
            </w:r>
          </w:p>
          <w:p w:rsidR="00EC5018" w:rsidRDefault="00EC5018" w:rsidP="00CF59CD">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EC5018">
              <w:rPr>
                <w:b/>
                <w:szCs w:val="20"/>
              </w:rPr>
              <w:t>3</w:t>
            </w:r>
            <w:r>
              <w:rPr>
                <w:szCs w:val="20"/>
              </w:rPr>
              <w:t>”</w:t>
            </w:r>
            <w:r w:rsidR="005F11F6">
              <w:rPr>
                <w:szCs w:val="20"/>
              </w:rPr>
              <w:t>, Degradado</w:t>
            </w:r>
          </w:p>
          <w:p w:rsidR="0079478A" w:rsidRDefault="0079478A" w:rsidP="00CF59CD">
            <w:pPr>
              <w:cnfStyle w:val="000000000000" w:firstRow="0" w:lastRow="0" w:firstColumn="0" w:lastColumn="0" w:oddVBand="0" w:evenVBand="0" w:oddHBand="0" w:evenHBand="0" w:firstRowFirstColumn="0" w:firstRowLastColumn="0" w:lastRowFirstColumn="0" w:lastRowLastColumn="0"/>
              <w:rPr>
                <w:szCs w:val="20"/>
              </w:rPr>
            </w:pPr>
          </w:p>
          <w:p w:rsidR="0079478A" w:rsidRPr="00FF0000" w:rsidRDefault="00FF0000" w:rsidP="00CF59CD">
            <w:pPr>
              <w:cnfStyle w:val="000000000000" w:firstRow="0" w:lastRow="0" w:firstColumn="0" w:lastColumn="0" w:oddVBand="0" w:evenVBand="0" w:oddHBand="0" w:evenHBand="0" w:firstRowFirstColumn="0" w:firstRowLastColumn="0" w:lastRowFirstColumn="0" w:lastRowLastColumn="0"/>
              <w:rPr>
                <w:szCs w:val="20"/>
                <w:lang w:val="en-US"/>
              </w:rPr>
            </w:pPr>
            <w:r>
              <w:rPr>
                <w:szCs w:val="20"/>
              </w:rPr>
              <w:t>Tipo (</w:t>
            </w:r>
            <w:r w:rsidR="0079478A">
              <w:rPr>
                <w:szCs w:val="20"/>
              </w:rPr>
              <w:t xml:space="preserve">Id. </w:t>
            </w:r>
            <w:r w:rsidR="0079478A" w:rsidRPr="00FF0000">
              <w:rPr>
                <w:szCs w:val="20"/>
                <w:lang w:val="en-US"/>
              </w:rPr>
              <w:t>Param-3 ‘N07’</w:t>
            </w:r>
            <w:r>
              <w:rPr>
                <w:szCs w:val="20"/>
                <w:lang w:val="en-US"/>
              </w:rPr>
              <w:t>)</w:t>
            </w:r>
          </w:p>
          <w:p w:rsidR="0079478A" w:rsidRPr="00FF0000" w:rsidRDefault="0079478A" w:rsidP="00CF59CD">
            <w:pPr>
              <w:cnfStyle w:val="000000000000" w:firstRow="0" w:lastRow="0" w:firstColumn="0" w:lastColumn="0" w:oddVBand="0" w:evenVBand="0" w:oddHBand="0" w:evenHBand="0" w:firstRowFirstColumn="0" w:firstRowLastColumn="0" w:lastRowFirstColumn="0" w:lastRowLastColumn="0"/>
              <w:rPr>
                <w:szCs w:val="20"/>
                <w:lang w:val="en-US"/>
              </w:rPr>
            </w:pPr>
            <w:r w:rsidRPr="00FF0000">
              <w:rPr>
                <w:szCs w:val="20"/>
                <w:lang w:val="en-US"/>
              </w:rPr>
              <w:t>M</w:t>
            </w:r>
            <w:r w:rsidR="00FF0000">
              <w:rPr>
                <w:szCs w:val="20"/>
                <w:lang w:val="en-US"/>
              </w:rPr>
              <w:t>odo (</w:t>
            </w:r>
            <w:r w:rsidRPr="00FF0000">
              <w:rPr>
                <w:szCs w:val="20"/>
                <w:lang w:val="en-US"/>
              </w:rPr>
              <w:t>Id. Param-5 ‘N07’</w:t>
            </w:r>
            <w:r w:rsidR="00FF0000">
              <w:rPr>
                <w:szCs w:val="20"/>
                <w:lang w:val="en-US"/>
              </w:rPr>
              <w:t>)</w:t>
            </w:r>
          </w:p>
          <w:p w:rsidR="0079478A" w:rsidRPr="00FF0000" w:rsidRDefault="0079478A" w:rsidP="00CF59CD">
            <w:pPr>
              <w:cnfStyle w:val="000000000000" w:firstRow="0" w:lastRow="0" w:firstColumn="0" w:lastColumn="0" w:oddVBand="0" w:evenVBand="0" w:oddHBand="0" w:evenHBand="0" w:firstRowFirstColumn="0" w:firstRowLastColumn="0" w:lastRowFirstColumn="0" w:lastRowLastColumn="0"/>
              <w:rPr>
                <w:szCs w:val="20"/>
                <w:lang w:val="en-US"/>
              </w:rPr>
            </w:pPr>
            <w:proofErr w:type="spellStart"/>
            <w:r w:rsidRPr="00FF0000">
              <w:rPr>
                <w:szCs w:val="20"/>
                <w:lang w:val="en-US"/>
              </w:rPr>
              <w:t>Bucle</w:t>
            </w:r>
            <w:proofErr w:type="spellEnd"/>
            <w:r w:rsidR="00FF0000">
              <w:rPr>
                <w:szCs w:val="20"/>
                <w:lang w:val="en-US"/>
              </w:rPr>
              <w:t xml:space="preserve"> (</w:t>
            </w:r>
            <w:r w:rsidRPr="00FF0000">
              <w:rPr>
                <w:szCs w:val="20"/>
                <w:lang w:val="en-US"/>
              </w:rPr>
              <w:t>Id. Param-6 ‘N07’</w:t>
            </w:r>
            <w:r w:rsidR="00FF0000">
              <w:rPr>
                <w:szCs w:val="20"/>
                <w:lang w:val="en-US"/>
              </w:rPr>
              <w:t>)</w:t>
            </w:r>
          </w:p>
        </w:tc>
      </w:tr>
    </w:tbl>
    <w:p w:rsidR="00B20988" w:rsidRPr="00FF0000" w:rsidRDefault="00B20988" w:rsidP="00B20988">
      <w:pPr>
        <w:ind w:left="-1134"/>
        <w:rPr>
          <w:szCs w:val="20"/>
          <w:lang w:val="en-US"/>
        </w:rPr>
      </w:pPr>
    </w:p>
    <w:p w:rsidR="00B20988" w:rsidRDefault="00B20988" w:rsidP="00B20988">
      <w:pPr>
        <w:ind w:left="-1134"/>
        <w:rPr>
          <w:szCs w:val="20"/>
        </w:rPr>
      </w:pPr>
      <w:r>
        <w:rPr>
          <w:szCs w:val="20"/>
        </w:rPr>
        <w:t>NOTAS:</w:t>
      </w:r>
    </w:p>
    <w:p w:rsidR="00593AA5" w:rsidRPr="004362AC" w:rsidRDefault="004362AC" w:rsidP="00CF59CD">
      <w:pPr>
        <w:pStyle w:val="Prrafodelista"/>
        <w:numPr>
          <w:ilvl w:val="0"/>
          <w:numId w:val="9"/>
        </w:numPr>
        <w:rPr>
          <w:szCs w:val="20"/>
        </w:rPr>
      </w:pPr>
      <w:r w:rsidRPr="004362AC">
        <w:rPr>
          <w:szCs w:val="20"/>
        </w:rPr>
        <w:t>La descripción o identificación de un interfaz no deber superar los 32 caracteres.</w:t>
      </w:r>
      <w:r w:rsidR="004444EC">
        <w:rPr>
          <w:szCs w:val="20"/>
        </w:rPr>
        <w:t xml:space="preserve"> </w:t>
      </w:r>
      <w:r w:rsidR="00593AA5">
        <w:rPr>
          <w:szCs w:val="20"/>
        </w:rPr>
        <w:t>El rango de valores de cada uno de los parámetros se describe en los mensajes originados en el módulo “VoIP”/”Núcleo”.</w:t>
      </w:r>
    </w:p>
    <w:p w:rsidR="00AA43F1" w:rsidRDefault="00AA43F1">
      <w:pPr>
        <w:rPr>
          <w:szCs w:val="20"/>
        </w:rPr>
      </w:pPr>
      <w:r>
        <w:rPr>
          <w:szCs w:val="20"/>
        </w:rPr>
        <w:br w:type="page"/>
      </w:r>
    </w:p>
    <w:p w:rsidR="00842A8A" w:rsidRDefault="00842A8A" w:rsidP="00842A8A">
      <w:pPr>
        <w:ind w:left="-1134"/>
        <w:rPr>
          <w:szCs w:val="20"/>
        </w:rPr>
      </w:pPr>
    </w:p>
    <w:p w:rsidR="009D6655" w:rsidRPr="009D6655" w:rsidRDefault="00ED35B4" w:rsidP="009D6655">
      <w:pPr>
        <w:pStyle w:val="Ttulo1"/>
        <w:ind w:left="-1134"/>
        <w:rPr>
          <w:highlight w:val="white"/>
        </w:rPr>
      </w:pPr>
      <w:r>
        <w:rPr>
          <w:highlight w:val="white"/>
        </w:rPr>
        <w:t>Mensajes d</w:t>
      </w:r>
      <w:r w:rsidR="006D0A22">
        <w:rPr>
          <w:highlight w:val="white"/>
        </w:rPr>
        <w:t xml:space="preserve">el </w:t>
      </w:r>
      <w:r>
        <w:rPr>
          <w:highlight w:val="white"/>
        </w:rPr>
        <w:t>M</w:t>
      </w:r>
      <w:r w:rsidR="009D6655">
        <w:rPr>
          <w:highlight w:val="white"/>
        </w:rPr>
        <w:t>ódulo “Gestor Mantenimiento”</w:t>
      </w:r>
    </w:p>
    <w:p w:rsidR="00842A8A" w:rsidRDefault="00842A8A" w:rsidP="00842A8A">
      <w:pPr>
        <w:ind w:left="-1134"/>
        <w:rPr>
          <w:szCs w:val="20"/>
        </w:rPr>
      </w:pPr>
    </w:p>
    <w:p w:rsidR="009D6655" w:rsidRDefault="009D6655" w:rsidP="00842A8A">
      <w:pPr>
        <w:ind w:left="-1134"/>
        <w:rPr>
          <w:szCs w:val="20"/>
        </w:rPr>
      </w:pPr>
      <w:r>
        <w:rPr>
          <w:szCs w:val="20"/>
        </w:rPr>
        <w:t>El módulo “</w:t>
      </w:r>
      <w:r w:rsidR="005558D9">
        <w:rPr>
          <w:szCs w:val="20"/>
        </w:rPr>
        <w:t>G</w:t>
      </w:r>
      <w:r>
        <w:rPr>
          <w:szCs w:val="20"/>
        </w:rPr>
        <w:t xml:space="preserve">estor </w:t>
      </w:r>
      <w:r w:rsidR="005558D9">
        <w:rPr>
          <w:szCs w:val="20"/>
        </w:rPr>
        <w:t>Mantenimiento” se comporta como</w:t>
      </w:r>
      <w:r w:rsidR="00470E42">
        <w:rPr>
          <w:szCs w:val="20"/>
        </w:rPr>
        <w:t xml:space="preserve"> interfaz</w:t>
      </w:r>
      <w:r w:rsidR="006F4039">
        <w:rPr>
          <w:szCs w:val="20"/>
        </w:rPr>
        <w:t xml:space="preserve"> de la P</w:t>
      </w:r>
      <w:r w:rsidR="00F53F95">
        <w:rPr>
          <w:szCs w:val="20"/>
        </w:rPr>
        <w:t>asarela</w:t>
      </w:r>
      <w:r w:rsidR="00470E42">
        <w:rPr>
          <w:szCs w:val="20"/>
        </w:rPr>
        <w:t xml:space="preserve"> hacia</w:t>
      </w:r>
      <w:r w:rsidR="00677544">
        <w:rPr>
          <w:szCs w:val="20"/>
        </w:rPr>
        <w:t xml:space="preserve"> los</w:t>
      </w:r>
      <w:r w:rsidR="00470E42">
        <w:rPr>
          <w:szCs w:val="20"/>
        </w:rPr>
        <w:t xml:space="preserve"> sistema</w:t>
      </w:r>
      <w:r w:rsidR="00677544">
        <w:rPr>
          <w:szCs w:val="20"/>
        </w:rPr>
        <w:t>s</w:t>
      </w:r>
      <w:r w:rsidR="00470E42">
        <w:rPr>
          <w:szCs w:val="20"/>
        </w:rPr>
        <w:t xml:space="preserve"> de Supervisión</w:t>
      </w:r>
      <w:r w:rsidR="00677544">
        <w:rPr>
          <w:szCs w:val="20"/>
        </w:rPr>
        <w:t xml:space="preserve"> Orión y</w:t>
      </w:r>
      <w:r w:rsidR="00470E42">
        <w:rPr>
          <w:szCs w:val="20"/>
        </w:rPr>
        <w:t xml:space="preserve"> RCS2010 (</w:t>
      </w:r>
      <w:r w:rsidR="008F1740">
        <w:rPr>
          <w:szCs w:val="20"/>
        </w:rPr>
        <w:t>respuesta</w:t>
      </w:r>
      <w:r w:rsidR="00856D92">
        <w:rPr>
          <w:szCs w:val="20"/>
        </w:rPr>
        <w:t>s</w:t>
      </w:r>
      <w:r w:rsidR="008F1740">
        <w:rPr>
          <w:szCs w:val="20"/>
        </w:rPr>
        <w:t xml:space="preserve"> a GET</w:t>
      </w:r>
      <w:r w:rsidR="00F53F95">
        <w:rPr>
          <w:szCs w:val="20"/>
        </w:rPr>
        <w:t xml:space="preserve">, ejecución de </w:t>
      </w:r>
      <w:r w:rsidR="00320471">
        <w:rPr>
          <w:szCs w:val="20"/>
        </w:rPr>
        <w:t xml:space="preserve">comandos </w:t>
      </w:r>
      <w:r w:rsidR="00856D92">
        <w:rPr>
          <w:szCs w:val="20"/>
        </w:rPr>
        <w:t>SET, envío de TRAP</w:t>
      </w:r>
      <w:r w:rsidR="00320471">
        <w:rPr>
          <w:szCs w:val="20"/>
        </w:rPr>
        <w:t xml:space="preserve"> hacia RCS2010</w:t>
      </w:r>
      <w:r w:rsidR="00470E42">
        <w:rPr>
          <w:szCs w:val="20"/>
        </w:rPr>
        <w:t>)</w:t>
      </w:r>
      <w:r w:rsidR="00F53F95">
        <w:rPr>
          <w:szCs w:val="20"/>
        </w:rPr>
        <w:t>, y como</w:t>
      </w:r>
      <w:r w:rsidR="005558D9">
        <w:rPr>
          <w:szCs w:val="20"/>
        </w:rPr>
        <w:t xml:space="preserve"> encaminador de la mensajería entre los módulos “VoIP” y “Configurador”</w:t>
      </w:r>
      <w:r w:rsidR="00F53F95">
        <w:rPr>
          <w:szCs w:val="20"/>
        </w:rPr>
        <w:t>.</w:t>
      </w:r>
    </w:p>
    <w:p w:rsidR="009D6655" w:rsidRDefault="009D6655" w:rsidP="00842A8A">
      <w:pPr>
        <w:ind w:left="-1134"/>
        <w:rPr>
          <w:szCs w:val="20"/>
        </w:rPr>
      </w:pPr>
    </w:p>
    <w:p w:rsidR="006D0A22" w:rsidRDefault="006F4039" w:rsidP="00842A8A">
      <w:pPr>
        <w:ind w:left="-1134"/>
        <w:rPr>
          <w:szCs w:val="20"/>
        </w:rPr>
      </w:pPr>
      <w:r>
        <w:rPr>
          <w:szCs w:val="20"/>
        </w:rPr>
        <w:t xml:space="preserve">En los capítulos anteriores se describe el comportamiento del “Gestor Mantenimiento” respecto a los mensajes procedentes de los módulos “VoIP” y “Configurador”, por lo que en este capítulo SOLO se describen los procedimientos </w:t>
      </w:r>
      <w:r w:rsidR="00AE7442">
        <w:rPr>
          <w:szCs w:val="20"/>
        </w:rPr>
        <w:t xml:space="preserve">entre los Agente SNMP de las dos </w:t>
      </w:r>
      <w:proofErr w:type="spellStart"/>
      <w:r w:rsidR="00AE7442">
        <w:rPr>
          <w:szCs w:val="20"/>
        </w:rPr>
        <w:t>CPUs</w:t>
      </w:r>
      <w:proofErr w:type="spellEnd"/>
      <w:r w:rsidR="00AE7442">
        <w:rPr>
          <w:szCs w:val="20"/>
        </w:rPr>
        <w:t xml:space="preserve"> de una pasarela, y los </w:t>
      </w:r>
      <w:r>
        <w:rPr>
          <w:szCs w:val="20"/>
        </w:rPr>
        <w:t>relacionados con los comandos (SET) procedentes de</w:t>
      </w:r>
      <w:r w:rsidR="00677544">
        <w:rPr>
          <w:szCs w:val="20"/>
        </w:rPr>
        <w:t xml:space="preserve"> </w:t>
      </w:r>
      <w:r>
        <w:rPr>
          <w:szCs w:val="20"/>
        </w:rPr>
        <w:t>l</w:t>
      </w:r>
      <w:r w:rsidR="00677544">
        <w:rPr>
          <w:szCs w:val="20"/>
        </w:rPr>
        <w:t>os</w:t>
      </w:r>
      <w:r>
        <w:rPr>
          <w:szCs w:val="20"/>
        </w:rPr>
        <w:t xml:space="preserve"> sistema</w:t>
      </w:r>
      <w:r w:rsidR="00677544">
        <w:rPr>
          <w:szCs w:val="20"/>
        </w:rPr>
        <w:t>s</w:t>
      </w:r>
      <w:r>
        <w:rPr>
          <w:szCs w:val="20"/>
        </w:rPr>
        <w:t xml:space="preserve"> de supervisión </w:t>
      </w:r>
      <w:r w:rsidR="00677544">
        <w:rPr>
          <w:szCs w:val="20"/>
        </w:rPr>
        <w:t xml:space="preserve">Orión y </w:t>
      </w:r>
      <w:r>
        <w:rPr>
          <w:szCs w:val="20"/>
        </w:rPr>
        <w:t>RCS2010.</w:t>
      </w:r>
    </w:p>
    <w:p w:rsidR="00AE7442" w:rsidRPr="00633706" w:rsidRDefault="00AE7442" w:rsidP="00AE7442">
      <w:pPr>
        <w:ind w:left="-1134"/>
        <w:rPr>
          <w:szCs w:val="20"/>
        </w:rPr>
      </w:pPr>
    </w:p>
    <w:p w:rsidR="00AE7442" w:rsidRPr="00633706" w:rsidRDefault="00AE7442" w:rsidP="00AE7442">
      <w:pPr>
        <w:ind w:left="-1134"/>
        <w:rPr>
          <w:b/>
          <w:color w:val="C0504D" w:themeColor="accent2"/>
          <w:szCs w:val="20"/>
        </w:rPr>
      </w:pPr>
      <w:r>
        <w:rPr>
          <w:b/>
          <w:color w:val="C0504D" w:themeColor="accent2"/>
          <w:szCs w:val="20"/>
        </w:rPr>
        <w:t>‘</w:t>
      </w:r>
      <w:r w:rsidR="00DC49B0">
        <w:rPr>
          <w:b/>
          <w:color w:val="C0504D" w:themeColor="accent2"/>
          <w:szCs w:val="20"/>
        </w:rPr>
        <w:t>T</w:t>
      </w:r>
      <w:r>
        <w:rPr>
          <w:b/>
          <w:color w:val="C0504D" w:themeColor="accent2"/>
          <w:szCs w:val="20"/>
        </w:rPr>
        <w:t>11’. Agente SNMP CPU Principal: Petici</w:t>
      </w:r>
      <w:r w:rsidR="00CE6F03">
        <w:rPr>
          <w:b/>
          <w:color w:val="C0504D" w:themeColor="accent2"/>
          <w:szCs w:val="20"/>
        </w:rPr>
        <w:t xml:space="preserve">ón </w:t>
      </w:r>
      <w:r>
        <w:rPr>
          <w:b/>
          <w:color w:val="C0504D" w:themeColor="accent2"/>
          <w:szCs w:val="20"/>
        </w:rPr>
        <w:t xml:space="preserve">Parámetros </w:t>
      </w:r>
      <w:r w:rsidR="00CE6F03">
        <w:rPr>
          <w:b/>
          <w:color w:val="C0504D" w:themeColor="accent2"/>
          <w:szCs w:val="20"/>
        </w:rPr>
        <w:t>principales a CPU Reserva.</w:t>
      </w:r>
    </w:p>
    <w:tbl>
      <w:tblPr>
        <w:tblStyle w:val="Cuadrculamedia3-nfasis3"/>
        <w:tblW w:w="0" w:type="auto"/>
        <w:tblInd w:w="-1026" w:type="dxa"/>
        <w:tblLook w:val="04A0" w:firstRow="1" w:lastRow="0" w:firstColumn="1" w:lastColumn="0" w:noHBand="0" w:noVBand="1"/>
      </w:tblPr>
      <w:tblGrid>
        <w:gridCol w:w="2957"/>
        <w:gridCol w:w="1486"/>
        <w:gridCol w:w="5338"/>
      </w:tblGrid>
      <w:tr w:rsidR="00AE7442" w:rsidRPr="008135A4" w:rsidTr="002C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E7442" w:rsidRPr="008135A4" w:rsidRDefault="00AE7442" w:rsidP="002C31DD">
            <w:pPr>
              <w:rPr>
                <w:szCs w:val="20"/>
              </w:rPr>
            </w:pPr>
            <w:r w:rsidRPr="008135A4">
              <w:rPr>
                <w:szCs w:val="20"/>
              </w:rPr>
              <w:t>CAMPO</w:t>
            </w:r>
          </w:p>
        </w:tc>
        <w:tc>
          <w:tcPr>
            <w:tcW w:w="1486" w:type="dxa"/>
          </w:tcPr>
          <w:p w:rsidR="00AE7442" w:rsidRPr="008135A4" w:rsidRDefault="00AE7442" w:rsidP="002C31D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AE7442" w:rsidRPr="008135A4" w:rsidRDefault="00AE7442" w:rsidP="002C31D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AE7442" w:rsidRPr="008135A4" w:rsidRDefault="00AE7442" w:rsidP="002C31D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AE7442" w:rsidTr="002C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E7442" w:rsidRDefault="00AE7442" w:rsidP="002C31DD">
            <w:pPr>
              <w:rPr>
                <w:szCs w:val="20"/>
              </w:rPr>
            </w:pPr>
            <w:r>
              <w:rPr>
                <w:szCs w:val="20"/>
              </w:rPr>
              <w:t>Origen mensaje</w:t>
            </w:r>
          </w:p>
        </w:tc>
        <w:tc>
          <w:tcPr>
            <w:tcW w:w="1486" w:type="dxa"/>
          </w:tcPr>
          <w:p w:rsidR="00AE7442" w:rsidRPr="008135A4" w:rsidRDefault="00AE7442" w:rsidP="002C31DD">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38" w:type="dxa"/>
          </w:tcPr>
          <w:p w:rsidR="00AE7442" w:rsidRPr="008135A4" w:rsidRDefault="00AE7442"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Módulo Agente SNMP</w:t>
            </w:r>
            <w:r w:rsidR="00CE6F03">
              <w:rPr>
                <w:szCs w:val="20"/>
              </w:rPr>
              <w:t xml:space="preserve"> CPU Principal</w:t>
            </w:r>
            <w:r>
              <w:rPr>
                <w:szCs w:val="20"/>
              </w:rPr>
              <w:t>.</w:t>
            </w:r>
          </w:p>
          <w:p w:rsidR="00AE7442" w:rsidRDefault="00AE7442" w:rsidP="002C31DD">
            <w:pPr>
              <w:cnfStyle w:val="000000100000" w:firstRow="0" w:lastRow="0" w:firstColumn="0" w:lastColumn="0" w:oddVBand="0" w:evenVBand="0" w:oddHBand="1" w:evenHBand="0" w:firstRowFirstColumn="0" w:firstRowLastColumn="0" w:lastRowFirstColumn="0" w:lastRowLastColumn="0"/>
              <w:rPr>
                <w:szCs w:val="20"/>
              </w:rPr>
            </w:pPr>
          </w:p>
        </w:tc>
      </w:tr>
      <w:tr w:rsidR="00AE7442" w:rsidTr="002C31DD">
        <w:tc>
          <w:tcPr>
            <w:cnfStyle w:val="001000000000" w:firstRow="0" w:lastRow="0" w:firstColumn="1" w:lastColumn="0" w:oddVBand="0" w:evenVBand="0" w:oddHBand="0" w:evenHBand="0" w:firstRowFirstColumn="0" w:firstRowLastColumn="0" w:lastRowFirstColumn="0" w:lastRowLastColumn="0"/>
            <w:tcW w:w="2957" w:type="dxa"/>
          </w:tcPr>
          <w:p w:rsidR="00AE7442" w:rsidRDefault="00AE7442" w:rsidP="002C31DD">
            <w:pPr>
              <w:rPr>
                <w:szCs w:val="20"/>
              </w:rPr>
            </w:pPr>
            <w:r>
              <w:rPr>
                <w:szCs w:val="20"/>
              </w:rPr>
              <w:t>Código mensaje</w:t>
            </w:r>
          </w:p>
        </w:tc>
        <w:tc>
          <w:tcPr>
            <w:tcW w:w="1486" w:type="dxa"/>
          </w:tcPr>
          <w:p w:rsidR="00AE7442" w:rsidRDefault="00AE7442" w:rsidP="002C31DD">
            <w:pPr>
              <w:cnfStyle w:val="000000000000" w:firstRow="0" w:lastRow="0" w:firstColumn="0" w:lastColumn="0" w:oddVBand="0" w:evenVBand="0" w:oddHBand="0" w:evenHBand="0" w:firstRowFirstColumn="0" w:firstRowLastColumn="0" w:lastRowFirstColumn="0" w:lastRowLastColumn="0"/>
              <w:rPr>
                <w:b/>
                <w:szCs w:val="20"/>
              </w:rPr>
            </w:pPr>
            <w:r>
              <w:rPr>
                <w:b/>
                <w:szCs w:val="20"/>
              </w:rPr>
              <w:t>“</w:t>
            </w:r>
            <w:r w:rsidR="00CE6F03">
              <w:rPr>
                <w:b/>
                <w:szCs w:val="20"/>
              </w:rPr>
              <w:t>T</w:t>
            </w:r>
            <w:r>
              <w:rPr>
                <w:b/>
                <w:szCs w:val="20"/>
              </w:rPr>
              <w:t>11”</w:t>
            </w:r>
          </w:p>
          <w:p w:rsidR="00AE7442" w:rsidRPr="003604B0" w:rsidRDefault="00AE7442" w:rsidP="002C31DD">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AE7442" w:rsidRPr="008135A4" w:rsidRDefault="00CE6F03" w:rsidP="002C31DD">
            <w:pPr>
              <w:cnfStyle w:val="000000000000" w:firstRow="0" w:lastRow="0" w:firstColumn="0" w:lastColumn="0" w:oddVBand="0" w:evenVBand="0" w:oddHBand="0" w:evenHBand="0" w:firstRowFirstColumn="0" w:firstRowLastColumn="0" w:lastRowFirstColumn="0" w:lastRowLastColumn="0"/>
              <w:rPr>
                <w:b/>
                <w:szCs w:val="20"/>
              </w:rPr>
            </w:pPr>
            <w:r>
              <w:rPr>
                <w:b/>
                <w:szCs w:val="20"/>
              </w:rPr>
              <w:t xml:space="preserve">Petición </w:t>
            </w:r>
            <w:r w:rsidR="00AE7442">
              <w:rPr>
                <w:b/>
                <w:szCs w:val="20"/>
              </w:rPr>
              <w:t>Estado Parámetros CPU Reserva</w:t>
            </w:r>
          </w:p>
          <w:p w:rsidR="00AE7442" w:rsidRDefault="00AE7442" w:rsidP="002C31DD">
            <w:pPr>
              <w:cnfStyle w:val="000000000000" w:firstRow="0" w:lastRow="0" w:firstColumn="0" w:lastColumn="0" w:oddVBand="0" w:evenVBand="0" w:oddHBand="0" w:evenHBand="0" w:firstRowFirstColumn="0" w:firstRowLastColumn="0" w:lastRowFirstColumn="0" w:lastRowLastColumn="0"/>
              <w:rPr>
                <w:szCs w:val="20"/>
              </w:rPr>
            </w:pPr>
            <w:r w:rsidRPr="00764BB9">
              <w:rPr>
                <w:b/>
                <w:szCs w:val="20"/>
              </w:rPr>
              <w:t>NOTA</w:t>
            </w:r>
            <w:r>
              <w:rPr>
                <w:szCs w:val="20"/>
              </w:rPr>
              <w:t>: Respuesta enviado por la CPU Reserva hacia la dirección IP de la CPU Principal</w:t>
            </w:r>
          </w:p>
        </w:tc>
      </w:tr>
    </w:tbl>
    <w:p w:rsidR="00CE6F03" w:rsidRDefault="00CE6F03" w:rsidP="00CE6F03">
      <w:pPr>
        <w:ind w:left="-1134"/>
        <w:rPr>
          <w:szCs w:val="20"/>
        </w:rPr>
      </w:pPr>
      <w:r>
        <w:rPr>
          <w:szCs w:val="20"/>
        </w:rPr>
        <w:t>NOTA:</w:t>
      </w:r>
    </w:p>
    <w:p w:rsidR="00CE6F03" w:rsidRDefault="00CE6F03" w:rsidP="00CE6F03">
      <w:pPr>
        <w:pStyle w:val="Prrafodelista"/>
        <w:numPr>
          <w:ilvl w:val="0"/>
          <w:numId w:val="3"/>
        </w:numPr>
        <w:rPr>
          <w:szCs w:val="20"/>
        </w:rPr>
      </w:pPr>
      <w:r>
        <w:rPr>
          <w:szCs w:val="20"/>
        </w:rPr>
        <w:t>Este comando será enviado por parte del Agente SNMP de la CPU Principal (aprox. cada 10”) hacia el Agente SNMP de la CPU Reserva-Dual</w:t>
      </w:r>
    </w:p>
    <w:p w:rsidR="00AA43F1" w:rsidRPr="00633706" w:rsidRDefault="00AA43F1" w:rsidP="00AA43F1">
      <w:pPr>
        <w:ind w:left="-1134"/>
        <w:rPr>
          <w:szCs w:val="20"/>
        </w:rPr>
      </w:pPr>
    </w:p>
    <w:p w:rsidR="00AA43F1" w:rsidRPr="00633706" w:rsidRDefault="00AA43F1" w:rsidP="00AA43F1">
      <w:pPr>
        <w:ind w:left="-1134"/>
        <w:rPr>
          <w:b/>
          <w:color w:val="C0504D" w:themeColor="accent2"/>
          <w:szCs w:val="20"/>
        </w:rPr>
      </w:pPr>
      <w:r>
        <w:rPr>
          <w:b/>
          <w:color w:val="C0504D" w:themeColor="accent2"/>
          <w:szCs w:val="20"/>
        </w:rPr>
        <w:t>‘R11’. Agente SNMP CPU Reserva:</w:t>
      </w:r>
      <w:r w:rsidR="00DC49B0">
        <w:rPr>
          <w:b/>
          <w:color w:val="C0504D" w:themeColor="accent2"/>
          <w:szCs w:val="20"/>
        </w:rPr>
        <w:t xml:space="preserve"> Respuesta</w:t>
      </w:r>
      <w:r>
        <w:rPr>
          <w:b/>
          <w:color w:val="C0504D" w:themeColor="accent2"/>
          <w:szCs w:val="20"/>
        </w:rPr>
        <w:t xml:space="preserve"> Estado Parámetros principales.</w:t>
      </w:r>
    </w:p>
    <w:tbl>
      <w:tblPr>
        <w:tblStyle w:val="Cuadrculamedia3-nfasis3"/>
        <w:tblW w:w="0" w:type="auto"/>
        <w:tblInd w:w="-1026" w:type="dxa"/>
        <w:tblLook w:val="04A0" w:firstRow="1" w:lastRow="0" w:firstColumn="1" w:lastColumn="0" w:noHBand="0" w:noVBand="1"/>
      </w:tblPr>
      <w:tblGrid>
        <w:gridCol w:w="2957"/>
        <w:gridCol w:w="1486"/>
        <w:gridCol w:w="5338"/>
      </w:tblGrid>
      <w:tr w:rsidR="00AA43F1" w:rsidRPr="008135A4" w:rsidTr="002C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A43F1" w:rsidRPr="008135A4" w:rsidRDefault="00AA43F1" w:rsidP="002C31DD">
            <w:pPr>
              <w:rPr>
                <w:szCs w:val="20"/>
              </w:rPr>
            </w:pPr>
            <w:r w:rsidRPr="008135A4">
              <w:rPr>
                <w:szCs w:val="20"/>
              </w:rPr>
              <w:t>CAMPO</w:t>
            </w:r>
          </w:p>
        </w:tc>
        <w:tc>
          <w:tcPr>
            <w:tcW w:w="1486" w:type="dxa"/>
          </w:tcPr>
          <w:p w:rsidR="00AA43F1" w:rsidRPr="008135A4" w:rsidRDefault="00AA43F1" w:rsidP="002C31D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Valor/</w:t>
            </w:r>
          </w:p>
          <w:p w:rsidR="00AA43F1" w:rsidRPr="008135A4" w:rsidRDefault="00AA43F1" w:rsidP="002C31D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Significado</w:t>
            </w:r>
          </w:p>
        </w:tc>
        <w:tc>
          <w:tcPr>
            <w:tcW w:w="5338" w:type="dxa"/>
          </w:tcPr>
          <w:p w:rsidR="00AA43F1" w:rsidRPr="008135A4" w:rsidRDefault="00AA43F1" w:rsidP="002C31DD">
            <w:pPr>
              <w:cnfStyle w:val="100000000000" w:firstRow="1" w:lastRow="0" w:firstColumn="0" w:lastColumn="0" w:oddVBand="0" w:evenVBand="0" w:oddHBand="0" w:evenHBand="0" w:firstRowFirstColumn="0" w:firstRowLastColumn="0" w:lastRowFirstColumn="0" w:lastRowLastColumn="0"/>
              <w:rPr>
                <w:szCs w:val="20"/>
              </w:rPr>
            </w:pPr>
            <w:r w:rsidRPr="008135A4">
              <w:rPr>
                <w:szCs w:val="20"/>
              </w:rPr>
              <w:t>Descripción</w:t>
            </w:r>
          </w:p>
        </w:tc>
      </w:tr>
      <w:tr w:rsidR="00AA43F1" w:rsidTr="002C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A43F1" w:rsidRDefault="00AA43F1" w:rsidP="002C31DD">
            <w:pPr>
              <w:rPr>
                <w:szCs w:val="20"/>
              </w:rPr>
            </w:pPr>
            <w:r>
              <w:rPr>
                <w:szCs w:val="20"/>
              </w:rPr>
              <w:t>Origen mensaje</w:t>
            </w:r>
          </w:p>
        </w:tc>
        <w:tc>
          <w:tcPr>
            <w:tcW w:w="1486" w:type="dxa"/>
          </w:tcPr>
          <w:p w:rsidR="00AA43F1" w:rsidRPr="008135A4" w:rsidRDefault="00AA43F1" w:rsidP="002C31DD">
            <w:pPr>
              <w:cnfStyle w:val="000000100000" w:firstRow="0" w:lastRow="0" w:firstColumn="0" w:lastColumn="0" w:oddVBand="0" w:evenVBand="0" w:oddHBand="1" w:evenHBand="0" w:firstRowFirstColumn="0" w:firstRowLastColumn="0" w:lastRowFirstColumn="0" w:lastRowLastColumn="0"/>
              <w:rPr>
                <w:b/>
                <w:szCs w:val="20"/>
              </w:rPr>
            </w:pPr>
            <w:r>
              <w:rPr>
                <w:b/>
                <w:szCs w:val="20"/>
              </w:rPr>
              <w:t>“A”</w:t>
            </w:r>
          </w:p>
        </w:tc>
        <w:tc>
          <w:tcPr>
            <w:tcW w:w="5338" w:type="dxa"/>
          </w:tcPr>
          <w:p w:rsidR="00AA43F1" w:rsidRPr="008135A4"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Módulo Agente SNMP CPU </w:t>
            </w:r>
            <w:r w:rsidR="00CE6F03">
              <w:rPr>
                <w:szCs w:val="20"/>
              </w:rPr>
              <w:t>Reserva-</w:t>
            </w:r>
            <w:r>
              <w:rPr>
                <w:szCs w:val="20"/>
              </w:rPr>
              <w:t>Dual.</w:t>
            </w:r>
          </w:p>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p>
        </w:tc>
      </w:tr>
      <w:tr w:rsidR="00AA43F1" w:rsidTr="002C31DD">
        <w:tc>
          <w:tcPr>
            <w:cnfStyle w:val="001000000000" w:firstRow="0" w:lastRow="0" w:firstColumn="1" w:lastColumn="0" w:oddVBand="0" w:evenVBand="0" w:oddHBand="0" w:evenHBand="0" w:firstRowFirstColumn="0" w:firstRowLastColumn="0" w:lastRowFirstColumn="0" w:lastRowLastColumn="0"/>
            <w:tcW w:w="2957" w:type="dxa"/>
          </w:tcPr>
          <w:p w:rsidR="00AA43F1" w:rsidRDefault="00AA43F1" w:rsidP="002C31DD">
            <w:pPr>
              <w:rPr>
                <w:szCs w:val="20"/>
              </w:rPr>
            </w:pPr>
            <w:r>
              <w:rPr>
                <w:szCs w:val="20"/>
              </w:rPr>
              <w:t>Código mensaje</w:t>
            </w:r>
          </w:p>
        </w:tc>
        <w:tc>
          <w:tcPr>
            <w:tcW w:w="1486" w:type="dxa"/>
          </w:tcPr>
          <w:p w:rsidR="00AA43F1" w:rsidRDefault="00AA43F1" w:rsidP="002C31DD">
            <w:pPr>
              <w:cnfStyle w:val="000000000000" w:firstRow="0" w:lastRow="0" w:firstColumn="0" w:lastColumn="0" w:oddVBand="0" w:evenVBand="0" w:oddHBand="0" w:evenHBand="0" w:firstRowFirstColumn="0" w:firstRowLastColumn="0" w:lastRowFirstColumn="0" w:lastRowLastColumn="0"/>
              <w:rPr>
                <w:b/>
                <w:szCs w:val="20"/>
              </w:rPr>
            </w:pPr>
            <w:r>
              <w:rPr>
                <w:b/>
                <w:szCs w:val="20"/>
              </w:rPr>
              <w:t>“R11”</w:t>
            </w:r>
          </w:p>
          <w:p w:rsidR="00AA43F1" w:rsidRPr="003604B0" w:rsidRDefault="00AA43F1" w:rsidP="002C31DD">
            <w:pPr>
              <w:cnfStyle w:val="000000000000" w:firstRow="0" w:lastRow="0" w:firstColumn="0" w:lastColumn="0" w:oddVBand="0" w:evenVBand="0" w:oddHBand="0" w:evenHBand="0" w:firstRowFirstColumn="0" w:firstRowLastColumn="0" w:lastRowFirstColumn="0" w:lastRowLastColumn="0"/>
              <w:rPr>
                <w:szCs w:val="20"/>
              </w:rPr>
            </w:pPr>
          </w:p>
        </w:tc>
        <w:tc>
          <w:tcPr>
            <w:tcW w:w="5338" w:type="dxa"/>
          </w:tcPr>
          <w:p w:rsidR="00AA43F1" w:rsidRPr="008135A4" w:rsidRDefault="00AA43F1" w:rsidP="002C31DD">
            <w:pPr>
              <w:cnfStyle w:val="000000000000" w:firstRow="0" w:lastRow="0" w:firstColumn="0" w:lastColumn="0" w:oddVBand="0" w:evenVBand="0" w:oddHBand="0" w:evenHBand="0" w:firstRowFirstColumn="0" w:firstRowLastColumn="0" w:lastRowFirstColumn="0" w:lastRowLastColumn="0"/>
              <w:rPr>
                <w:b/>
                <w:szCs w:val="20"/>
              </w:rPr>
            </w:pPr>
            <w:r>
              <w:rPr>
                <w:b/>
                <w:szCs w:val="20"/>
              </w:rPr>
              <w:t>Estado Parámetros CPU Reserva</w:t>
            </w:r>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sidRPr="00764BB9">
              <w:rPr>
                <w:b/>
                <w:szCs w:val="20"/>
              </w:rPr>
              <w:t>NOTA</w:t>
            </w:r>
            <w:r>
              <w:rPr>
                <w:szCs w:val="20"/>
              </w:rPr>
              <w:t>: Respuesta</w:t>
            </w:r>
            <w:r w:rsidR="00CE6F03">
              <w:rPr>
                <w:szCs w:val="20"/>
              </w:rPr>
              <w:t xml:space="preserve"> enviada</w:t>
            </w:r>
            <w:r>
              <w:rPr>
                <w:szCs w:val="20"/>
              </w:rPr>
              <w:t xml:space="preserve"> por la CPU Reserva hacia la dirección IP de la CPU Principal</w:t>
            </w:r>
          </w:p>
        </w:tc>
      </w:tr>
      <w:tr w:rsidR="00AA43F1" w:rsidTr="002C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A43F1" w:rsidRDefault="00AA43F1" w:rsidP="002C31DD">
            <w:pPr>
              <w:rPr>
                <w:szCs w:val="20"/>
              </w:rPr>
            </w:pPr>
            <w:r>
              <w:rPr>
                <w:szCs w:val="20"/>
              </w:rPr>
              <w:t>Parámetro 1</w:t>
            </w:r>
          </w:p>
        </w:tc>
        <w:tc>
          <w:tcPr>
            <w:tcW w:w="1486" w:type="dxa"/>
          </w:tcPr>
          <w:p w:rsidR="00AA43F1" w:rsidRPr="006D31A3"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Estado FA1 CPU Reserva</w:t>
            </w:r>
          </w:p>
        </w:tc>
        <w:tc>
          <w:tcPr>
            <w:tcW w:w="5338" w:type="dxa"/>
          </w:tcPr>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 la Fuente de Alimentación, con las opciones:</w:t>
            </w:r>
          </w:p>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0</w:t>
            </w:r>
            <w:r>
              <w:rPr>
                <w:szCs w:val="20"/>
              </w:rPr>
              <w:t>" No Presente;</w:t>
            </w:r>
          </w:p>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1</w:t>
            </w:r>
            <w:r>
              <w:rPr>
                <w:szCs w:val="20"/>
              </w:rPr>
              <w:t>" OK;</w:t>
            </w:r>
          </w:p>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2</w:t>
            </w:r>
            <w:r w:rsidRPr="008135A4">
              <w:rPr>
                <w:szCs w:val="20"/>
              </w:rPr>
              <w:t>" Erro</w:t>
            </w:r>
            <w:r>
              <w:rPr>
                <w:szCs w:val="20"/>
              </w:rPr>
              <w:t>r</w:t>
            </w:r>
          </w:p>
        </w:tc>
      </w:tr>
      <w:tr w:rsidR="00AA43F1" w:rsidTr="002C31DD">
        <w:tc>
          <w:tcPr>
            <w:cnfStyle w:val="001000000000" w:firstRow="0" w:lastRow="0" w:firstColumn="1" w:lastColumn="0" w:oddVBand="0" w:evenVBand="0" w:oddHBand="0" w:evenHBand="0" w:firstRowFirstColumn="0" w:firstRowLastColumn="0" w:lastRowFirstColumn="0" w:lastRowLastColumn="0"/>
            <w:tcW w:w="2957" w:type="dxa"/>
          </w:tcPr>
          <w:p w:rsidR="00AA43F1" w:rsidRDefault="00AA43F1" w:rsidP="002C31DD">
            <w:pPr>
              <w:rPr>
                <w:szCs w:val="20"/>
              </w:rPr>
            </w:pPr>
            <w:r>
              <w:rPr>
                <w:szCs w:val="20"/>
              </w:rPr>
              <w:t>Parámetro 2</w:t>
            </w:r>
          </w:p>
        </w:tc>
        <w:tc>
          <w:tcPr>
            <w:tcW w:w="1486" w:type="dxa"/>
          </w:tcPr>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Pr>
                <w:szCs w:val="20"/>
              </w:rPr>
              <w:t>Estado LAN1 CPU Reserva</w:t>
            </w:r>
          </w:p>
        </w:tc>
        <w:tc>
          <w:tcPr>
            <w:tcW w:w="5338" w:type="dxa"/>
          </w:tcPr>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estado del interfaz LAN, con las opciones:</w:t>
            </w:r>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sidRPr="008135A4">
              <w:rPr>
                <w:szCs w:val="20"/>
              </w:rPr>
              <w:t>"</w:t>
            </w:r>
            <w:r w:rsidRPr="008135A4">
              <w:rPr>
                <w:b/>
                <w:szCs w:val="20"/>
              </w:rPr>
              <w:t>0</w:t>
            </w:r>
            <w:r>
              <w:rPr>
                <w:szCs w:val="20"/>
              </w:rPr>
              <w:t>" No Presente;</w:t>
            </w:r>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sidRPr="008135A4">
              <w:rPr>
                <w:szCs w:val="20"/>
              </w:rPr>
              <w:t>"</w:t>
            </w:r>
            <w:r w:rsidRPr="008135A4">
              <w:rPr>
                <w:b/>
                <w:szCs w:val="20"/>
              </w:rPr>
              <w:t>1</w:t>
            </w:r>
            <w:r>
              <w:rPr>
                <w:szCs w:val="20"/>
              </w:rPr>
              <w:t>" OK;</w:t>
            </w:r>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sidRPr="008135A4">
              <w:rPr>
                <w:szCs w:val="20"/>
              </w:rPr>
              <w:t>"</w:t>
            </w:r>
            <w:r w:rsidRPr="008135A4">
              <w:rPr>
                <w:b/>
                <w:szCs w:val="20"/>
              </w:rPr>
              <w:t>2</w:t>
            </w:r>
            <w:r w:rsidRPr="008135A4">
              <w:rPr>
                <w:szCs w:val="20"/>
              </w:rPr>
              <w:t>" Erro</w:t>
            </w:r>
            <w:r>
              <w:rPr>
                <w:szCs w:val="20"/>
              </w:rPr>
              <w:t>r</w:t>
            </w:r>
          </w:p>
        </w:tc>
      </w:tr>
      <w:tr w:rsidR="00AA43F1" w:rsidTr="002C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A43F1" w:rsidRDefault="00AA43F1" w:rsidP="002C31DD">
            <w:pPr>
              <w:rPr>
                <w:szCs w:val="20"/>
              </w:rPr>
            </w:pPr>
            <w:r>
              <w:rPr>
                <w:szCs w:val="20"/>
              </w:rPr>
              <w:t>Parámetro 3</w:t>
            </w:r>
          </w:p>
        </w:tc>
        <w:tc>
          <w:tcPr>
            <w:tcW w:w="1486" w:type="dxa"/>
          </w:tcPr>
          <w:p w:rsidR="00AA43F1" w:rsidRPr="004B350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Estado LAN2 CPU Reserva</w:t>
            </w:r>
          </w:p>
        </w:tc>
        <w:tc>
          <w:tcPr>
            <w:tcW w:w="5338" w:type="dxa"/>
          </w:tcPr>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Id. Estado LAN1</w:t>
            </w:r>
          </w:p>
        </w:tc>
      </w:tr>
      <w:tr w:rsidR="00AA43F1" w:rsidTr="002C31DD">
        <w:tc>
          <w:tcPr>
            <w:cnfStyle w:val="001000000000" w:firstRow="0" w:lastRow="0" w:firstColumn="1" w:lastColumn="0" w:oddVBand="0" w:evenVBand="0" w:oddHBand="0" w:evenHBand="0" w:firstRowFirstColumn="0" w:firstRowLastColumn="0" w:lastRowFirstColumn="0" w:lastRowLastColumn="0"/>
            <w:tcW w:w="2957" w:type="dxa"/>
          </w:tcPr>
          <w:p w:rsidR="00AA43F1" w:rsidRDefault="00AA43F1" w:rsidP="002C31DD">
            <w:pPr>
              <w:rPr>
                <w:szCs w:val="20"/>
              </w:rPr>
            </w:pPr>
            <w:r>
              <w:rPr>
                <w:szCs w:val="20"/>
              </w:rPr>
              <w:t>Parámetro 4</w:t>
            </w:r>
          </w:p>
        </w:tc>
        <w:tc>
          <w:tcPr>
            <w:tcW w:w="1486" w:type="dxa"/>
          </w:tcPr>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Pr>
                <w:szCs w:val="20"/>
              </w:rPr>
              <w:t>Modo CPU Reserva</w:t>
            </w:r>
          </w:p>
        </w:tc>
        <w:tc>
          <w:tcPr>
            <w:tcW w:w="5338" w:type="dxa"/>
          </w:tcPr>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Pr>
                <w:szCs w:val="20"/>
              </w:rPr>
              <w:t>Carácter numérico que indica el modo de operación de la CPU Reserva, con las opciones:</w:t>
            </w:r>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sidRPr="008135A4">
              <w:rPr>
                <w:szCs w:val="20"/>
              </w:rPr>
              <w:t>"</w:t>
            </w:r>
            <w:r w:rsidRPr="008135A4">
              <w:rPr>
                <w:b/>
                <w:szCs w:val="20"/>
              </w:rPr>
              <w:t>0</w:t>
            </w:r>
            <w:r>
              <w:rPr>
                <w:szCs w:val="20"/>
              </w:rPr>
              <w:t>" No Presente;</w:t>
            </w:r>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sidRPr="008135A4">
              <w:rPr>
                <w:szCs w:val="20"/>
              </w:rPr>
              <w:t>"</w:t>
            </w:r>
            <w:r w:rsidRPr="008135A4">
              <w:rPr>
                <w:b/>
                <w:szCs w:val="20"/>
              </w:rPr>
              <w:t>1</w:t>
            </w:r>
            <w:r>
              <w:rPr>
                <w:szCs w:val="20"/>
              </w:rPr>
              <w:t>" CPU Principal;</w:t>
            </w:r>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sidRPr="008135A4">
              <w:rPr>
                <w:szCs w:val="20"/>
              </w:rPr>
              <w:t>"</w:t>
            </w:r>
            <w:r w:rsidRPr="008135A4">
              <w:rPr>
                <w:b/>
                <w:szCs w:val="20"/>
              </w:rPr>
              <w:t>2</w:t>
            </w:r>
            <w:r w:rsidRPr="008135A4">
              <w:rPr>
                <w:szCs w:val="20"/>
              </w:rPr>
              <w:t xml:space="preserve">" </w:t>
            </w:r>
            <w:r>
              <w:rPr>
                <w:szCs w:val="20"/>
              </w:rPr>
              <w:t xml:space="preserve">CPU </w:t>
            </w:r>
            <w:proofErr w:type="spellStart"/>
            <w:r>
              <w:rPr>
                <w:szCs w:val="20"/>
              </w:rPr>
              <w:t>Standby</w:t>
            </w:r>
            <w:proofErr w:type="spellEnd"/>
          </w:p>
          <w:p w:rsidR="00AA43F1" w:rsidRDefault="00AA43F1" w:rsidP="002C31DD">
            <w:pPr>
              <w:cnfStyle w:val="000000000000" w:firstRow="0" w:lastRow="0" w:firstColumn="0" w:lastColumn="0" w:oddVBand="0" w:evenVBand="0" w:oddHBand="0" w:evenHBand="0" w:firstRowFirstColumn="0" w:firstRowLastColumn="0" w:lastRowFirstColumn="0" w:lastRowLastColumn="0"/>
              <w:rPr>
                <w:szCs w:val="20"/>
              </w:rPr>
            </w:pPr>
            <w:r>
              <w:rPr>
                <w:szCs w:val="20"/>
              </w:rPr>
              <w:t>“</w:t>
            </w:r>
            <w:r w:rsidRPr="003822ED">
              <w:rPr>
                <w:b/>
                <w:szCs w:val="20"/>
              </w:rPr>
              <w:t>3</w:t>
            </w:r>
            <w:r>
              <w:rPr>
                <w:szCs w:val="20"/>
              </w:rPr>
              <w:t>” CPU arrancando</w:t>
            </w:r>
          </w:p>
        </w:tc>
      </w:tr>
      <w:tr w:rsidR="00AA43F1" w:rsidTr="002C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rsidR="00AA43F1" w:rsidRDefault="00AA43F1" w:rsidP="002C31DD">
            <w:pPr>
              <w:rPr>
                <w:szCs w:val="20"/>
              </w:rPr>
            </w:pPr>
            <w:r>
              <w:rPr>
                <w:szCs w:val="20"/>
              </w:rPr>
              <w:t>Parámetro 5</w:t>
            </w:r>
          </w:p>
        </w:tc>
        <w:tc>
          <w:tcPr>
            <w:tcW w:w="1486" w:type="dxa"/>
          </w:tcPr>
          <w:p w:rsidR="00AA43F1" w:rsidRPr="006D31A3"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Estado NTP CPU Reserva</w:t>
            </w:r>
          </w:p>
        </w:tc>
        <w:tc>
          <w:tcPr>
            <w:tcW w:w="5338" w:type="dxa"/>
          </w:tcPr>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Pr>
                <w:szCs w:val="20"/>
              </w:rPr>
              <w:t>Carácter numérico que indica el estado de la CPU, con las opciones:</w:t>
            </w:r>
          </w:p>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0</w:t>
            </w:r>
            <w:r>
              <w:rPr>
                <w:szCs w:val="20"/>
              </w:rPr>
              <w:t>" No Configurado;</w:t>
            </w:r>
          </w:p>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lastRenderedPageBreak/>
              <w:t>"</w:t>
            </w:r>
            <w:r w:rsidRPr="008135A4">
              <w:rPr>
                <w:b/>
                <w:szCs w:val="20"/>
              </w:rPr>
              <w:t>1</w:t>
            </w:r>
            <w:r>
              <w:rPr>
                <w:szCs w:val="20"/>
              </w:rPr>
              <w:t>" Conectado;</w:t>
            </w:r>
          </w:p>
          <w:p w:rsidR="00AA43F1" w:rsidRDefault="00AA43F1" w:rsidP="002C31DD">
            <w:pPr>
              <w:cnfStyle w:val="000000100000" w:firstRow="0" w:lastRow="0" w:firstColumn="0" w:lastColumn="0" w:oddVBand="0" w:evenVBand="0" w:oddHBand="1" w:evenHBand="0" w:firstRowFirstColumn="0" w:firstRowLastColumn="0" w:lastRowFirstColumn="0" w:lastRowLastColumn="0"/>
              <w:rPr>
                <w:szCs w:val="20"/>
              </w:rPr>
            </w:pPr>
            <w:r w:rsidRPr="008135A4">
              <w:rPr>
                <w:szCs w:val="20"/>
              </w:rPr>
              <w:t>"</w:t>
            </w:r>
            <w:r w:rsidRPr="008135A4">
              <w:rPr>
                <w:b/>
                <w:szCs w:val="20"/>
              </w:rPr>
              <w:t>2</w:t>
            </w:r>
            <w:r w:rsidRPr="008135A4">
              <w:rPr>
                <w:szCs w:val="20"/>
              </w:rPr>
              <w:t xml:space="preserve">" </w:t>
            </w:r>
            <w:r>
              <w:rPr>
                <w:szCs w:val="20"/>
              </w:rPr>
              <w:t>Desconectado</w:t>
            </w:r>
          </w:p>
        </w:tc>
      </w:tr>
    </w:tbl>
    <w:p w:rsidR="00AA43F1" w:rsidRDefault="00CE6F03" w:rsidP="00AA43F1">
      <w:pPr>
        <w:ind w:left="-1134"/>
        <w:rPr>
          <w:szCs w:val="20"/>
        </w:rPr>
      </w:pPr>
      <w:r>
        <w:rPr>
          <w:szCs w:val="20"/>
        </w:rPr>
        <w:lastRenderedPageBreak/>
        <w:t>NOTA:</w:t>
      </w:r>
    </w:p>
    <w:p w:rsidR="00AA43F1" w:rsidRDefault="00AA43F1" w:rsidP="00AA43F1">
      <w:pPr>
        <w:pStyle w:val="Prrafodelista"/>
        <w:numPr>
          <w:ilvl w:val="0"/>
          <w:numId w:val="3"/>
        </w:numPr>
        <w:rPr>
          <w:szCs w:val="20"/>
        </w:rPr>
      </w:pPr>
      <w:r>
        <w:rPr>
          <w:szCs w:val="20"/>
        </w:rPr>
        <w:t xml:space="preserve">Esta respuesta </w:t>
      </w:r>
      <w:r w:rsidR="00CE6F03">
        <w:rPr>
          <w:szCs w:val="20"/>
        </w:rPr>
        <w:t xml:space="preserve">de la CPU Reserva hacia el Agente SNMP de la CPU Principal (IP virtual de la pasarela o IP física de la CPU Principal en ese instante), </w:t>
      </w:r>
      <w:r>
        <w:rPr>
          <w:szCs w:val="20"/>
        </w:rPr>
        <w:t xml:space="preserve">es el resultado del comando </w:t>
      </w:r>
      <w:r w:rsidR="00CE6F03">
        <w:rPr>
          <w:szCs w:val="20"/>
        </w:rPr>
        <w:t>T11</w:t>
      </w:r>
      <w:r>
        <w:rPr>
          <w:szCs w:val="20"/>
        </w:rPr>
        <w:t xml:space="preserve"> (aprox. cada 10”) </w:t>
      </w:r>
      <w:r w:rsidR="00CE6F03">
        <w:rPr>
          <w:szCs w:val="20"/>
        </w:rPr>
        <w:t xml:space="preserve">enviado </w:t>
      </w:r>
      <w:r>
        <w:rPr>
          <w:szCs w:val="20"/>
        </w:rPr>
        <w:t xml:space="preserve">por parte del </w:t>
      </w:r>
      <w:r w:rsidR="00CE6F03">
        <w:rPr>
          <w:szCs w:val="20"/>
        </w:rPr>
        <w:t>Agente SNMP de la CPU Principal.</w:t>
      </w:r>
    </w:p>
    <w:p w:rsidR="00AA43F1" w:rsidRDefault="00AA43F1" w:rsidP="00AA43F1">
      <w:pPr>
        <w:pStyle w:val="Prrafodelista"/>
        <w:numPr>
          <w:ilvl w:val="0"/>
          <w:numId w:val="3"/>
        </w:numPr>
        <w:rPr>
          <w:szCs w:val="20"/>
        </w:rPr>
      </w:pPr>
      <w:r>
        <w:rPr>
          <w:szCs w:val="20"/>
        </w:rPr>
        <w:t xml:space="preserve">En caso de no </w:t>
      </w:r>
      <w:proofErr w:type="spellStart"/>
      <w:r>
        <w:rPr>
          <w:szCs w:val="20"/>
        </w:rPr>
        <w:t>recibr</w:t>
      </w:r>
      <w:proofErr w:type="spellEnd"/>
      <w:r>
        <w:rPr>
          <w:szCs w:val="20"/>
        </w:rPr>
        <w:t xml:space="preserve"> este mensaje, la CPU Principal considerará que la CPU Reserva está en estado de ‘</w:t>
      </w:r>
      <w:proofErr w:type="spellStart"/>
      <w:r>
        <w:rPr>
          <w:szCs w:val="20"/>
        </w:rPr>
        <w:t>Warning</w:t>
      </w:r>
      <w:proofErr w:type="spellEnd"/>
      <w:r>
        <w:rPr>
          <w:szCs w:val="20"/>
        </w:rPr>
        <w:t>’</w:t>
      </w:r>
    </w:p>
    <w:p w:rsidR="00AA43F1" w:rsidRDefault="00AA43F1" w:rsidP="00842A8A">
      <w:pPr>
        <w:ind w:left="-1134"/>
        <w:rPr>
          <w:szCs w:val="20"/>
        </w:rPr>
      </w:pPr>
    </w:p>
    <w:p w:rsidR="00AA43F1" w:rsidRDefault="00AA43F1" w:rsidP="00842A8A">
      <w:pPr>
        <w:ind w:left="-1134"/>
        <w:rPr>
          <w:szCs w:val="20"/>
        </w:rPr>
      </w:pPr>
    </w:p>
    <w:p w:rsidR="009D6655" w:rsidRPr="007B6B35" w:rsidRDefault="00900DBB" w:rsidP="007B6B35">
      <w:pPr>
        <w:pStyle w:val="Titulo2"/>
      </w:pPr>
      <w:r>
        <w:t>Comandos “SET”</w:t>
      </w:r>
      <w:r w:rsidR="006D0A22" w:rsidRPr="007B6B35">
        <w:t xml:space="preserve"> </w:t>
      </w:r>
      <w:r w:rsidR="006F4039">
        <w:t xml:space="preserve">(SNMP) </w:t>
      </w:r>
      <w:r w:rsidR="00487DCC">
        <w:t>procedentes de</w:t>
      </w:r>
      <w:r w:rsidR="006D0A22" w:rsidRPr="007B6B35">
        <w:t xml:space="preserve"> RCS2010</w:t>
      </w:r>
      <w:r w:rsidR="00487DCC">
        <w:t>/Orión</w:t>
      </w:r>
    </w:p>
    <w:p w:rsidR="009D6655" w:rsidRDefault="009D6655" w:rsidP="00842A8A">
      <w:pPr>
        <w:ind w:left="-1134"/>
        <w:rPr>
          <w:szCs w:val="20"/>
        </w:rPr>
      </w:pPr>
    </w:p>
    <w:p w:rsidR="009D6655" w:rsidRDefault="006D0A22" w:rsidP="00842A8A">
      <w:pPr>
        <w:ind w:left="-1134"/>
        <w:rPr>
          <w:szCs w:val="20"/>
        </w:rPr>
      </w:pPr>
      <w:r>
        <w:rPr>
          <w:szCs w:val="20"/>
        </w:rPr>
        <w:t xml:space="preserve">Cuando el módulo “Gestor Mantenimiento” reciba </w:t>
      </w:r>
      <w:r w:rsidR="00900DBB">
        <w:rPr>
          <w:szCs w:val="20"/>
        </w:rPr>
        <w:t>un comando SET</w:t>
      </w:r>
      <w:r w:rsidR="007B6B35">
        <w:rPr>
          <w:szCs w:val="20"/>
        </w:rPr>
        <w:t xml:space="preserve"> procedente del sistema </w:t>
      </w:r>
      <w:r w:rsidR="00677544">
        <w:rPr>
          <w:szCs w:val="20"/>
        </w:rPr>
        <w:t xml:space="preserve">Orión o del </w:t>
      </w:r>
      <w:r w:rsidR="007B6B35">
        <w:rPr>
          <w:szCs w:val="20"/>
        </w:rPr>
        <w:t xml:space="preserve">RCS2010 de esa región, se ocupará de generar el comando correspondiente hacia el módulo “VoIP”, de recoger la respuesta y de informar del resultado obtenido al </w:t>
      </w:r>
      <w:r w:rsidR="00677544">
        <w:rPr>
          <w:szCs w:val="20"/>
        </w:rPr>
        <w:t>Orión/</w:t>
      </w:r>
      <w:r w:rsidR="007B6B35">
        <w:rPr>
          <w:szCs w:val="20"/>
        </w:rPr>
        <w:t>RCS2010</w:t>
      </w:r>
      <w:r w:rsidR="006F4039">
        <w:rPr>
          <w:szCs w:val="20"/>
        </w:rPr>
        <w:t xml:space="preserve">, y en su caso al </w:t>
      </w:r>
      <w:r w:rsidR="0087747B">
        <w:rPr>
          <w:szCs w:val="20"/>
        </w:rPr>
        <w:t xml:space="preserve">módulo </w:t>
      </w:r>
      <w:r w:rsidR="006F4039">
        <w:rPr>
          <w:szCs w:val="20"/>
        </w:rPr>
        <w:t>“Configurador”</w:t>
      </w:r>
    </w:p>
    <w:p w:rsidR="006D0A22" w:rsidRDefault="00677544" w:rsidP="00842A8A">
      <w:pPr>
        <w:ind w:left="-1134"/>
        <w:rPr>
          <w:szCs w:val="20"/>
        </w:rPr>
      </w:pPr>
      <w:r w:rsidRPr="00677544">
        <w:rPr>
          <w:b/>
          <w:szCs w:val="20"/>
        </w:rPr>
        <w:t>No se contemplan mecanismos de bloqueo</w:t>
      </w:r>
      <w:r>
        <w:rPr>
          <w:szCs w:val="20"/>
        </w:rPr>
        <w:t xml:space="preserve"> frente a órdenes “simultáneas” procedentes de los sistemas RCS2010 y Orión.</w:t>
      </w:r>
    </w:p>
    <w:p w:rsidR="00677544" w:rsidRDefault="00677544" w:rsidP="00842A8A">
      <w:pPr>
        <w:ind w:left="-1134"/>
        <w:rPr>
          <w:szCs w:val="20"/>
        </w:rPr>
      </w:pPr>
    </w:p>
    <w:p w:rsidR="007B6B35" w:rsidRDefault="007B6B35" w:rsidP="00842A8A">
      <w:pPr>
        <w:ind w:left="-1134"/>
        <w:rPr>
          <w:szCs w:val="20"/>
        </w:rPr>
      </w:pPr>
    </w:p>
    <w:p w:rsidR="007B6B35" w:rsidRPr="006F4039" w:rsidRDefault="006F4039" w:rsidP="007B6B35">
      <w:pPr>
        <w:pStyle w:val="Ttulo30"/>
        <w:rPr>
          <w:lang w:val="en-US"/>
        </w:rPr>
      </w:pPr>
      <w:proofErr w:type="spellStart"/>
      <w:r w:rsidRPr="006F4039">
        <w:rPr>
          <w:lang w:val="en-US"/>
        </w:rPr>
        <w:t>Comando</w:t>
      </w:r>
      <w:proofErr w:type="spellEnd"/>
      <w:r w:rsidRPr="006F4039">
        <w:rPr>
          <w:lang w:val="en-US"/>
        </w:rPr>
        <w:t xml:space="preserve"> </w:t>
      </w:r>
      <w:r w:rsidR="00900DBB" w:rsidRPr="006F4039">
        <w:rPr>
          <w:lang w:val="en-US"/>
        </w:rPr>
        <w:t>SET</w:t>
      </w:r>
      <w:r w:rsidR="007B6B35" w:rsidRPr="006F4039">
        <w:rPr>
          <w:lang w:val="en-US"/>
        </w:rPr>
        <w:t xml:space="preserve"> </w:t>
      </w:r>
      <w:proofErr w:type="spellStart"/>
      <w:r w:rsidR="007B6B35" w:rsidRPr="006F4039">
        <w:rPr>
          <w:lang w:val="en-US"/>
        </w:rPr>
        <w:t>objeto</w:t>
      </w:r>
      <w:proofErr w:type="spellEnd"/>
      <w:r w:rsidR="007B6B35" w:rsidRPr="006F4039">
        <w:rPr>
          <w:lang w:val="en-US"/>
        </w:rPr>
        <w:t xml:space="preserve"> </w:t>
      </w:r>
      <w:r w:rsidR="00B747ED" w:rsidRPr="006F4039">
        <w:rPr>
          <w:lang w:val="en-US"/>
        </w:rPr>
        <w:t>“</w:t>
      </w:r>
      <w:r w:rsidR="000F1CCE" w:rsidRPr="006F4039">
        <w:rPr>
          <w:lang w:val="en-US"/>
        </w:rPr>
        <w:t>test</w:t>
      </w:r>
      <w:r w:rsidR="00B747ED" w:rsidRPr="006F4039">
        <w:rPr>
          <w:lang w:val="en-US"/>
        </w:rPr>
        <w:t>”</w:t>
      </w:r>
      <w:r w:rsidR="000F1CCE" w:rsidRPr="006F4039">
        <w:rPr>
          <w:lang w:val="en-US"/>
        </w:rPr>
        <w:t xml:space="preserve"> (BITE)</w:t>
      </w:r>
    </w:p>
    <w:p w:rsidR="007B6B35" w:rsidRPr="006F4039" w:rsidRDefault="007B6B35" w:rsidP="00842A8A">
      <w:pPr>
        <w:ind w:left="-1134"/>
        <w:rPr>
          <w:szCs w:val="20"/>
          <w:lang w:val="en-US"/>
        </w:rPr>
      </w:pPr>
    </w:p>
    <w:p w:rsidR="006D0A22" w:rsidRDefault="008D7BC1" w:rsidP="00842A8A">
      <w:pPr>
        <w:ind w:left="-1134"/>
        <w:rPr>
          <w:szCs w:val="20"/>
        </w:rPr>
      </w:pPr>
      <w:r>
        <w:rPr>
          <w:szCs w:val="20"/>
        </w:rPr>
        <w:t>Cuando el módulo “Gestor Mantenimiento” reciba un comando Set del objeto “test”</w:t>
      </w:r>
      <w:r w:rsidR="00714D0F">
        <w:rPr>
          <w:szCs w:val="20"/>
        </w:rPr>
        <w:t xml:space="preserve"> con el valor “1”</w:t>
      </w:r>
      <w:r>
        <w:rPr>
          <w:szCs w:val="20"/>
        </w:rPr>
        <w:t>, realizará las siguientes tareas:</w:t>
      </w:r>
    </w:p>
    <w:p w:rsidR="008D7BC1" w:rsidRDefault="008D7BC1" w:rsidP="008D7BC1">
      <w:pPr>
        <w:pStyle w:val="Prrafodelista"/>
        <w:numPr>
          <w:ilvl w:val="0"/>
          <w:numId w:val="4"/>
        </w:numPr>
        <w:rPr>
          <w:szCs w:val="20"/>
        </w:rPr>
      </w:pPr>
      <w:r>
        <w:rPr>
          <w:szCs w:val="20"/>
        </w:rPr>
        <w:t>Enviará al módulo “VoIP” el comando de BITE, en este caso “</w:t>
      </w:r>
      <w:r w:rsidRPr="008D7BC1">
        <w:rPr>
          <w:b/>
          <w:szCs w:val="20"/>
        </w:rPr>
        <w:t>A</w:t>
      </w:r>
      <w:r w:rsidR="00666E85">
        <w:rPr>
          <w:szCs w:val="20"/>
        </w:rPr>
        <w:t>,</w:t>
      </w:r>
      <w:r w:rsidRPr="008D7BC1">
        <w:rPr>
          <w:b/>
          <w:szCs w:val="20"/>
        </w:rPr>
        <w:t>T00</w:t>
      </w:r>
      <w:r>
        <w:rPr>
          <w:szCs w:val="20"/>
        </w:rPr>
        <w:t>”</w:t>
      </w:r>
    </w:p>
    <w:p w:rsidR="008D7BC1" w:rsidRDefault="008D7BC1" w:rsidP="008D7BC1">
      <w:pPr>
        <w:pStyle w:val="Prrafodelista"/>
        <w:numPr>
          <w:ilvl w:val="0"/>
          <w:numId w:val="4"/>
        </w:numPr>
        <w:rPr>
          <w:szCs w:val="20"/>
        </w:rPr>
      </w:pPr>
      <w:r>
        <w:rPr>
          <w:szCs w:val="20"/>
        </w:rPr>
        <w:t>En el caso de recibir respuesta del</w:t>
      </w:r>
      <w:r w:rsidR="00961FD8">
        <w:rPr>
          <w:szCs w:val="20"/>
        </w:rPr>
        <w:t xml:space="preserve"> módulo “VoIP” a este comando, </w:t>
      </w:r>
      <w:r>
        <w:rPr>
          <w:szCs w:val="20"/>
        </w:rPr>
        <w:t>“</w:t>
      </w:r>
      <w:r w:rsidRPr="008D7BC1">
        <w:rPr>
          <w:b/>
          <w:szCs w:val="20"/>
        </w:rPr>
        <w:t>V</w:t>
      </w:r>
      <w:proofErr w:type="gramStart"/>
      <w:r w:rsidR="00666E85">
        <w:rPr>
          <w:szCs w:val="20"/>
        </w:rPr>
        <w:t>,</w:t>
      </w:r>
      <w:r w:rsidRPr="008D7BC1">
        <w:rPr>
          <w:b/>
          <w:szCs w:val="20"/>
        </w:rPr>
        <w:t>R00</w:t>
      </w:r>
      <w:r w:rsidR="00666E85">
        <w:rPr>
          <w:szCs w:val="20"/>
        </w:rPr>
        <w:t>,</w:t>
      </w:r>
      <w:r w:rsidRPr="008D7BC1">
        <w:rPr>
          <w:b/>
          <w:szCs w:val="20"/>
        </w:rPr>
        <w:t>x</w:t>
      </w:r>
      <w:proofErr w:type="gramEnd"/>
      <w:r w:rsidR="00666E85">
        <w:rPr>
          <w:szCs w:val="20"/>
        </w:rPr>
        <w:t>,</w:t>
      </w:r>
      <w:r>
        <w:rPr>
          <w:szCs w:val="20"/>
        </w:rPr>
        <w:t>&lt;</w:t>
      </w:r>
      <w:proofErr w:type="spellStart"/>
      <w:r w:rsidRPr="008D7BC1">
        <w:rPr>
          <w:b/>
          <w:szCs w:val="20"/>
        </w:rPr>
        <w:t>str</w:t>
      </w:r>
      <w:proofErr w:type="spellEnd"/>
      <w:r>
        <w:rPr>
          <w:szCs w:val="20"/>
        </w:rPr>
        <w:t xml:space="preserve">&gt;”, </w:t>
      </w:r>
      <w:r w:rsidR="00E24C0F">
        <w:rPr>
          <w:szCs w:val="20"/>
        </w:rPr>
        <w:t>realizará las tareas descritas en el apartado</w:t>
      </w:r>
      <w:r w:rsidR="00B16D03">
        <w:rPr>
          <w:szCs w:val="20"/>
        </w:rPr>
        <w:t xml:space="preserve"> </w:t>
      </w:r>
      <w:r w:rsidR="00E24C0F">
        <w:rPr>
          <w:szCs w:val="20"/>
        </w:rPr>
        <w:t>“Resultado comando BITE” (</w:t>
      </w:r>
      <w:r w:rsidR="00947BB3">
        <w:rPr>
          <w:szCs w:val="20"/>
        </w:rPr>
        <w:t>actualizará objeto “</w:t>
      </w:r>
      <w:proofErr w:type="spellStart"/>
      <w:r w:rsidR="00947BB3">
        <w:rPr>
          <w:szCs w:val="20"/>
        </w:rPr>
        <w:t>controldat</w:t>
      </w:r>
      <w:proofErr w:type="spellEnd"/>
      <w:r w:rsidR="00947BB3">
        <w:rPr>
          <w:szCs w:val="20"/>
        </w:rPr>
        <w:t>”, genera</w:t>
      </w:r>
      <w:r w:rsidR="00677544">
        <w:rPr>
          <w:szCs w:val="20"/>
        </w:rPr>
        <w:t xml:space="preserve">rá un </w:t>
      </w:r>
      <w:proofErr w:type="spellStart"/>
      <w:r w:rsidR="00677544">
        <w:rPr>
          <w:szCs w:val="20"/>
        </w:rPr>
        <w:t>Trap</w:t>
      </w:r>
      <w:proofErr w:type="spellEnd"/>
      <w:r w:rsidR="00677544">
        <w:rPr>
          <w:szCs w:val="20"/>
        </w:rPr>
        <w:t xml:space="preserve"> del objeto “</w:t>
      </w:r>
      <w:proofErr w:type="spellStart"/>
      <w:r w:rsidR="00677544">
        <w:rPr>
          <w:szCs w:val="20"/>
        </w:rPr>
        <w:t>controleve</w:t>
      </w:r>
      <w:proofErr w:type="spellEnd"/>
      <w:r w:rsidR="00677544">
        <w:rPr>
          <w:szCs w:val="20"/>
        </w:rPr>
        <w:t>”, y r</w:t>
      </w:r>
      <w:r w:rsidR="00E24C0F">
        <w:rPr>
          <w:szCs w:val="20"/>
        </w:rPr>
        <w:t>eenviará esta resp</w:t>
      </w:r>
      <w:r w:rsidR="00677544">
        <w:rPr>
          <w:szCs w:val="20"/>
        </w:rPr>
        <w:t>uesta al módulo “Configurador”)</w:t>
      </w:r>
      <w:r w:rsidR="00B16D03">
        <w:rPr>
          <w:szCs w:val="20"/>
        </w:rPr>
        <w:t>.</w:t>
      </w:r>
    </w:p>
    <w:p w:rsidR="008F1740" w:rsidRDefault="008F1740" w:rsidP="00842A8A">
      <w:pPr>
        <w:ind w:left="-1134"/>
        <w:rPr>
          <w:szCs w:val="20"/>
        </w:rPr>
      </w:pPr>
    </w:p>
    <w:p w:rsidR="00900DBB" w:rsidRDefault="00961FD8" w:rsidP="00961FD8">
      <w:pPr>
        <w:ind w:left="-1134"/>
        <w:jc w:val="center"/>
        <w:rPr>
          <w:szCs w:val="20"/>
        </w:rPr>
      </w:pPr>
      <w:r>
        <w:object w:dxaOrig="11986" w:dyaOrig="5632">
          <v:shape id="_x0000_i1026" type="#_x0000_t75" style="width:425.5pt;height:199pt" o:ole="">
            <v:imagedata r:id="rId11" o:title=""/>
          </v:shape>
          <o:OLEObject Type="Embed" ProgID="Visio.Drawing.11" ShapeID="_x0000_i1026" DrawAspect="Content" ObjectID="_1674489587" r:id="rId12"/>
        </w:object>
      </w:r>
    </w:p>
    <w:p w:rsidR="006F4039" w:rsidRDefault="006F4039" w:rsidP="00842A8A">
      <w:pPr>
        <w:ind w:left="-1134"/>
        <w:rPr>
          <w:szCs w:val="20"/>
        </w:rPr>
      </w:pPr>
    </w:p>
    <w:p w:rsidR="00B747ED" w:rsidRPr="007B6B35" w:rsidRDefault="006F4039" w:rsidP="00B747ED">
      <w:pPr>
        <w:pStyle w:val="Ttulo30"/>
      </w:pPr>
      <w:r>
        <w:t xml:space="preserve">Comando </w:t>
      </w:r>
      <w:r w:rsidR="00900DBB">
        <w:t>SET</w:t>
      </w:r>
      <w:r w:rsidR="00B747ED">
        <w:t xml:space="preserve"> objeto “</w:t>
      </w:r>
      <w:r w:rsidR="00442E58">
        <w:t>c</w:t>
      </w:r>
      <w:r w:rsidR="00B747ED">
        <w:t>onmuta”</w:t>
      </w:r>
    </w:p>
    <w:p w:rsidR="00B747ED" w:rsidRDefault="00B747ED" w:rsidP="00B747ED">
      <w:pPr>
        <w:ind w:left="-1134"/>
        <w:rPr>
          <w:szCs w:val="20"/>
        </w:rPr>
      </w:pPr>
    </w:p>
    <w:p w:rsidR="00B747ED" w:rsidRDefault="00B747ED" w:rsidP="00B747ED">
      <w:pPr>
        <w:ind w:left="-1134"/>
        <w:rPr>
          <w:szCs w:val="20"/>
        </w:rPr>
      </w:pPr>
      <w:r>
        <w:rPr>
          <w:szCs w:val="20"/>
        </w:rPr>
        <w:t>Cuando el módulo “Gestor M</w:t>
      </w:r>
      <w:r w:rsidR="00885CC6">
        <w:rPr>
          <w:szCs w:val="20"/>
        </w:rPr>
        <w:t>antenimiento” reciba un SET</w:t>
      </w:r>
      <w:r>
        <w:rPr>
          <w:szCs w:val="20"/>
        </w:rPr>
        <w:t xml:space="preserve"> del objeto “</w:t>
      </w:r>
      <w:r w:rsidR="00290C81">
        <w:rPr>
          <w:szCs w:val="20"/>
        </w:rPr>
        <w:t>conmuta</w:t>
      </w:r>
      <w:r>
        <w:rPr>
          <w:szCs w:val="20"/>
        </w:rPr>
        <w:t>”</w:t>
      </w:r>
      <w:r w:rsidR="00FC0F77">
        <w:rPr>
          <w:szCs w:val="20"/>
        </w:rPr>
        <w:t>, obtendrá el valor de este objeto (frecuencia VHF-UHF</w:t>
      </w:r>
      <w:r w:rsidR="004444EC">
        <w:rPr>
          <w:szCs w:val="20"/>
        </w:rPr>
        <w:t xml:space="preserve"> [</w:t>
      </w:r>
      <w:proofErr w:type="spellStart"/>
      <w:r w:rsidR="00D82EFB">
        <w:rPr>
          <w:szCs w:val="20"/>
        </w:rPr>
        <w:t>ffffff</w:t>
      </w:r>
      <w:proofErr w:type="spellEnd"/>
      <w:r w:rsidR="004444EC">
        <w:rPr>
          <w:szCs w:val="20"/>
        </w:rPr>
        <w:t>]; emplazamiento [N</w:t>
      </w:r>
      <w:r w:rsidR="00885CC6">
        <w:rPr>
          <w:szCs w:val="20"/>
        </w:rPr>
        <w:t>=0|1|2], tipo</w:t>
      </w:r>
      <w:r w:rsidR="004444EC">
        <w:rPr>
          <w:szCs w:val="20"/>
        </w:rPr>
        <w:t xml:space="preserve"> equipo [</w:t>
      </w:r>
      <w:r w:rsidR="00885CC6">
        <w:rPr>
          <w:szCs w:val="20"/>
        </w:rPr>
        <w:t>T=</w:t>
      </w:r>
      <w:r w:rsidR="004444EC">
        <w:rPr>
          <w:szCs w:val="20"/>
        </w:rPr>
        <w:t>TX/RX]</w:t>
      </w:r>
      <w:r w:rsidR="00885CC6">
        <w:rPr>
          <w:szCs w:val="20"/>
        </w:rPr>
        <w:t xml:space="preserve"> y número equipo [E=1|2]</w:t>
      </w:r>
      <w:r w:rsidR="004F7A87">
        <w:rPr>
          <w:szCs w:val="20"/>
        </w:rPr>
        <w:t>)</w:t>
      </w:r>
      <w:r>
        <w:rPr>
          <w:szCs w:val="20"/>
        </w:rPr>
        <w:t xml:space="preserve">, </w:t>
      </w:r>
      <w:r w:rsidR="00FC0F77">
        <w:rPr>
          <w:szCs w:val="20"/>
        </w:rPr>
        <w:t xml:space="preserve">y </w:t>
      </w:r>
      <w:r>
        <w:rPr>
          <w:szCs w:val="20"/>
        </w:rPr>
        <w:t>realizará las siguientes tareas:</w:t>
      </w:r>
    </w:p>
    <w:p w:rsidR="00B747ED" w:rsidRDefault="00B747ED" w:rsidP="00B747ED">
      <w:pPr>
        <w:pStyle w:val="Prrafodelista"/>
        <w:numPr>
          <w:ilvl w:val="0"/>
          <w:numId w:val="5"/>
        </w:numPr>
        <w:rPr>
          <w:szCs w:val="20"/>
        </w:rPr>
      </w:pPr>
      <w:r>
        <w:rPr>
          <w:szCs w:val="20"/>
        </w:rPr>
        <w:t>Enviará al módulo “VoIP”</w:t>
      </w:r>
      <w:r w:rsidR="00290C81">
        <w:rPr>
          <w:szCs w:val="20"/>
        </w:rPr>
        <w:t xml:space="preserve"> el comando de “Conmuta P/R Frecuencia”</w:t>
      </w:r>
      <w:r>
        <w:rPr>
          <w:szCs w:val="20"/>
        </w:rPr>
        <w:t>, en este caso “</w:t>
      </w:r>
      <w:r w:rsidRPr="008D7BC1">
        <w:rPr>
          <w:b/>
          <w:szCs w:val="20"/>
        </w:rPr>
        <w:t>A</w:t>
      </w:r>
      <w:proofErr w:type="gramStart"/>
      <w:r w:rsidR="00666E85">
        <w:rPr>
          <w:szCs w:val="20"/>
        </w:rPr>
        <w:t>,</w:t>
      </w:r>
      <w:r w:rsidRPr="008D7BC1">
        <w:rPr>
          <w:b/>
          <w:szCs w:val="20"/>
        </w:rPr>
        <w:t>T0</w:t>
      </w:r>
      <w:r w:rsidR="00290C81">
        <w:rPr>
          <w:b/>
          <w:szCs w:val="20"/>
        </w:rPr>
        <w:t>1</w:t>
      </w:r>
      <w:r w:rsidR="00666E85">
        <w:rPr>
          <w:szCs w:val="20"/>
        </w:rPr>
        <w:t>,</w:t>
      </w:r>
      <w:r w:rsidR="00290C81">
        <w:rPr>
          <w:b/>
          <w:szCs w:val="20"/>
        </w:rPr>
        <w:t>ffffff</w:t>
      </w:r>
      <w:r w:rsidR="00885CC6">
        <w:rPr>
          <w:b/>
          <w:szCs w:val="20"/>
        </w:rPr>
        <w:t>,N,T,E</w:t>
      </w:r>
      <w:proofErr w:type="gramEnd"/>
      <w:r>
        <w:rPr>
          <w:szCs w:val="20"/>
        </w:rPr>
        <w:t>”</w:t>
      </w:r>
      <w:r w:rsidR="00D43BAE">
        <w:rPr>
          <w:szCs w:val="20"/>
        </w:rPr>
        <w:t>, siendo “</w:t>
      </w:r>
      <w:proofErr w:type="spellStart"/>
      <w:r w:rsidR="00D43BAE">
        <w:rPr>
          <w:szCs w:val="20"/>
        </w:rPr>
        <w:t>ffffff</w:t>
      </w:r>
      <w:proofErr w:type="spellEnd"/>
      <w:r w:rsidR="00D43BAE">
        <w:rPr>
          <w:szCs w:val="20"/>
        </w:rPr>
        <w:t>” el valor de la frecuencia a conmutar</w:t>
      </w:r>
      <w:r w:rsidR="00FC0F77">
        <w:rPr>
          <w:szCs w:val="20"/>
        </w:rPr>
        <w:t>,</w:t>
      </w:r>
      <w:r w:rsidR="00D43BAE">
        <w:rPr>
          <w:szCs w:val="20"/>
        </w:rPr>
        <w:t xml:space="preserve"> en </w:t>
      </w:r>
      <w:proofErr w:type="spellStart"/>
      <w:r w:rsidR="00D43BAE">
        <w:rPr>
          <w:szCs w:val="20"/>
        </w:rPr>
        <w:t>Khz</w:t>
      </w:r>
      <w:proofErr w:type="spellEnd"/>
      <w:r w:rsidR="004444EC">
        <w:rPr>
          <w:szCs w:val="20"/>
        </w:rPr>
        <w:t>, “</w:t>
      </w:r>
      <w:r w:rsidR="00885CC6">
        <w:rPr>
          <w:szCs w:val="20"/>
        </w:rPr>
        <w:t>N” el número del emplazamiento, “T” el tipo de equipo, y “E” el número de equipo.</w:t>
      </w:r>
    </w:p>
    <w:p w:rsidR="00B747ED" w:rsidRDefault="00B747ED" w:rsidP="00B747ED">
      <w:pPr>
        <w:pStyle w:val="Prrafodelista"/>
        <w:numPr>
          <w:ilvl w:val="0"/>
          <w:numId w:val="5"/>
        </w:numPr>
        <w:rPr>
          <w:szCs w:val="20"/>
        </w:rPr>
      </w:pPr>
      <w:r>
        <w:rPr>
          <w:szCs w:val="20"/>
        </w:rPr>
        <w:t>En el caso de recibir respuesta del módulo “VoIP” a este comando, “</w:t>
      </w:r>
      <w:r w:rsidRPr="008D7BC1">
        <w:rPr>
          <w:b/>
          <w:szCs w:val="20"/>
        </w:rPr>
        <w:t>V</w:t>
      </w:r>
      <w:r w:rsidR="00666E85">
        <w:rPr>
          <w:szCs w:val="20"/>
        </w:rPr>
        <w:t>,</w:t>
      </w:r>
      <w:r w:rsidRPr="008D7BC1">
        <w:rPr>
          <w:b/>
          <w:szCs w:val="20"/>
        </w:rPr>
        <w:t>R0</w:t>
      </w:r>
      <w:r w:rsidR="00FC0F77">
        <w:rPr>
          <w:b/>
          <w:szCs w:val="20"/>
        </w:rPr>
        <w:t>1</w:t>
      </w:r>
      <w:r w:rsidR="00666E85">
        <w:rPr>
          <w:szCs w:val="20"/>
        </w:rPr>
        <w:t>,</w:t>
      </w:r>
      <w:r w:rsidRPr="008D7BC1">
        <w:rPr>
          <w:b/>
          <w:szCs w:val="20"/>
        </w:rPr>
        <w:t>x</w:t>
      </w:r>
      <w:r w:rsidR="00666E85">
        <w:rPr>
          <w:szCs w:val="20"/>
        </w:rPr>
        <w:t>,</w:t>
      </w:r>
      <w:r>
        <w:rPr>
          <w:szCs w:val="20"/>
        </w:rPr>
        <w:t>&lt;</w:t>
      </w:r>
      <w:proofErr w:type="spellStart"/>
      <w:r w:rsidRPr="008D7BC1">
        <w:rPr>
          <w:b/>
          <w:szCs w:val="20"/>
        </w:rPr>
        <w:t>str</w:t>
      </w:r>
      <w:proofErr w:type="spellEnd"/>
      <w:r>
        <w:rPr>
          <w:szCs w:val="20"/>
        </w:rPr>
        <w:t xml:space="preserve">&gt;”, realizará las </w:t>
      </w:r>
      <w:r w:rsidR="00D82EFB">
        <w:rPr>
          <w:szCs w:val="20"/>
        </w:rPr>
        <w:t xml:space="preserve">tareas descritas en el apartado </w:t>
      </w:r>
      <w:r w:rsidR="00FC0F77">
        <w:rPr>
          <w:szCs w:val="20"/>
        </w:rPr>
        <w:t>“Resultado comando Conmuta P/R Frecuencia</w:t>
      </w:r>
      <w:r w:rsidR="00B54ED6">
        <w:rPr>
          <w:szCs w:val="20"/>
        </w:rPr>
        <w:t>” (</w:t>
      </w:r>
      <w:r w:rsidR="0088452F">
        <w:rPr>
          <w:szCs w:val="20"/>
        </w:rPr>
        <w:t>actualizará objeto “</w:t>
      </w:r>
      <w:proofErr w:type="spellStart"/>
      <w:r w:rsidR="0088452F">
        <w:rPr>
          <w:szCs w:val="20"/>
        </w:rPr>
        <w:t>controldat</w:t>
      </w:r>
      <w:proofErr w:type="spellEnd"/>
      <w:r w:rsidR="0088452F">
        <w:rPr>
          <w:szCs w:val="20"/>
        </w:rPr>
        <w:t xml:space="preserve">”,y </w:t>
      </w:r>
      <w:r w:rsidR="00947BB3">
        <w:rPr>
          <w:szCs w:val="20"/>
        </w:rPr>
        <w:t>genera</w:t>
      </w:r>
      <w:r>
        <w:rPr>
          <w:szCs w:val="20"/>
        </w:rPr>
        <w:t>r</w:t>
      </w:r>
      <w:r w:rsidR="00D82EFB">
        <w:rPr>
          <w:szCs w:val="20"/>
        </w:rPr>
        <w:t xml:space="preserve">á un </w:t>
      </w:r>
      <w:proofErr w:type="spellStart"/>
      <w:r w:rsidR="00D82EFB">
        <w:rPr>
          <w:szCs w:val="20"/>
        </w:rPr>
        <w:t>Trap</w:t>
      </w:r>
      <w:proofErr w:type="spellEnd"/>
      <w:r w:rsidR="00D82EFB">
        <w:rPr>
          <w:szCs w:val="20"/>
        </w:rPr>
        <w:t xml:space="preserve"> del objeto “</w:t>
      </w:r>
      <w:proofErr w:type="spellStart"/>
      <w:r w:rsidR="00D82EFB">
        <w:rPr>
          <w:szCs w:val="20"/>
        </w:rPr>
        <w:t>controleve</w:t>
      </w:r>
      <w:proofErr w:type="spellEnd"/>
      <w:r w:rsidR="00D82EFB">
        <w:rPr>
          <w:szCs w:val="20"/>
        </w:rPr>
        <w:t>”)</w:t>
      </w:r>
    </w:p>
    <w:p w:rsidR="007B6B35" w:rsidRDefault="007B6B35" w:rsidP="00842A8A">
      <w:pPr>
        <w:ind w:left="-1134"/>
        <w:rPr>
          <w:szCs w:val="20"/>
        </w:rPr>
      </w:pPr>
    </w:p>
    <w:p w:rsidR="00837106" w:rsidRDefault="00837106" w:rsidP="00842A8A">
      <w:pPr>
        <w:ind w:left="-1134"/>
        <w:rPr>
          <w:szCs w:val="20"/>
        </w:rPr>
      </w:pPr>
    </w:p>
    <w:p w:rsidR="00837106" w:rsidRPr="007B6B35" w:rsidRDefault="006F4039" w:rsidP="00837106">
      <w:pPr>
        <w:pStyle w:val="Ttulo30"/>
      </w:pPr>
      <w:r>
        <w:t xml:space="preserve">Comando </w:t>
      </w:r>
      <w:r w:rsidR="00900DBB">
        <w:t>SET</w:t>
      </w:r>
      <w:r w:rsidR="00837106">
        <w:t xml:space="preserve"> objeto “</w:t>
      </w:r>
      <w:proofErr w:type="spellStart"/>
      <w:r w:rsidR="00837106">
        <w:t>reset</w:t>
      </w:r>
      <w:proofErr w:type="spellEnd"/>
      <w:r w:rsidR="00837106">
        <w:t>”</w:t>
      </w:r>
    </w:p>
    <w:p w:rsidR="00837106" w:rsidRDefault="00837106" w:rsidP="00837106">
      <w:pPr>
        <w:ind w:left="-1134"/>
        <w:rPr>
          <w:szCs w:val="20"/>
        </w:rPr>
      </w:pPr>
    </w:p>
    <w:p w:rsidR="00837106" w:rsidRDefault="00837106" w:rsidP="00837106">
      <w:pPr>
        <w:ind w:left="-1134"/>
        <w:rPr>
          <w:szCs w:val="20"/>
        </w:rPr>
      </w:pPr>
      <w:r>
        <w:rPr>
          <w:szCs w:val="20"/>
        </w:rPr>
        <w:t>Cuando el módulo “Gestor Mantenimiento” reciba un comando Set del objeto “</w:t>
      </w:r>
      <w:proofErr w:type="spellStart"/>
      <w:r w:rsidR="0069255C">
        <w:rPr>
          <w:szCs w:val="20"/>
        </w:rPr>
        <w:t>reset</w:t>
      </w:r>
      <w:proofErr w:type="spellEnd"/>
      <w:r>
        <w:rPr>
          <w:szCs w:val="20"/>
        </w:rPr>
        <w:t>”, realizará las siguientes tareas:</w:t>
      </w:r>
    </w:p>
    <w:p w:rsidR="000D181D" w:rsidRDefault="000D181D" w:rsidP="00837106">
      <w:pPr>
        <w:pStyle w:val="Prrafodelista"/>
        <w:numPr>
          <w:ilvl w:val="0"/>
          <w:numId w:val="6"/>
        </w:numPr>
        <w:rPr>
          <w:szCs w:val="20"/>
        </w:rPr>
      </w:pPr>
      <w:r>
        <w:rPr>
          <w:szCs w:val="20"/>
        </w:rPr>
        <w:t>Enviará un mensaje de Aviso de “</w:t>
      </w:r>
      <w:proofErr w:type="spellStart"/>
      <w:r>
        <w:rPr>
          <w:szCs w:val="20"/>
        </w:rPr>
        <w:t>Reset</w:t>
      </w:r>
      <w:proofErr w:type="spellEnd"/>
      <w:r>
        <w:rPr>
          <w:szCs w:val="20"/>
        </w:rPr>
        <w:t xml:space="preserve"> Inmediato” a los módulos “VoIP” y “Configurador”</w:t>
      </w:r>
    </w:p>
    <w:p w:rsidR="000D181D" w:rsidRDefault="00947BB3" w:rsidP="00837106">
      <w:pPr>
        <w:pStyle w:val="Prrafodelista"/>
        <w:numPr>
          <w:ilvl w:val="0"/>
          <w:numId w:val="6"/>
        </w:numPr>
        <w:rPr>
          <w:szCs w:val="20"/>
        </w:rPr>
      </w:pPr>
      <w:r>
        <w:rPr>
          <w:szCs w:val="20"/>
        </w:rPr>
        <w:t>Actualizará objeto “</w:t>
      </w:r>
      <w:proofErr w:type="spellStart"/>
      <w:r>
        <w:rPr>
          <w:szCs w:val="20"/>
        </w:rPr>
        <w:t>controldat</w:t>
      </w:r>
      <w:proofErr w:type="spellEnd"/>
      <w:r>
        <w:rPr>
          <w:szCs w:val="20"/>
        </w:rPr>
        <w:t>” y ge</w:t>
      </w:r>
      <w:r w:rsidR="00837106">
        <w:rPr>
          <w:szCs w:val="20"/>
        </w:rPr>
        <w:t>n</w:t>
      </w:r>
      <w:r>
        <w:rPr>
          <w:szCs w:val="20"/>
        </w:rPr>
        <w:t>er</w:t>
      </w:r>
      <w:r w:rsidR="00837106">
        <w:rPr>
          <w:szCs w:val="20"/>
        </w:rPr>
        <w:t xml:space="preserve">ará </w:t>
      </w:r>
      <w:r w:rsidR="00FE22A2">
        <w:rPr>
          <w:szCs w:val="20"/>
        </w:rPr>
        <w:t xml:space="preserve">un </w:t>
      </w:r>
      <w:proofErr w:type="spellStart"/>
      <w:r w:rsidR="00FE22A2">
        <w:rPr>
          <w:szCs w:val="20"/>
        </w:rPr>
        <w:t>Trap</w:t>
      </w:r>
      <w:proofErr w:type="spellEnd"/>
      <w:r w:rsidR="00FE22A2">
        <w:rPr>
          <w:szCs w:val="20"/>
        </w:rPr>
        <w:t xml:space="preserve"> del objet</w:t>
      </w:r>
      <w:r w:rsidR="000D181D">
        <w:rPr>
          <w:szCs w:val="20"/>
        </w:rPr>
        <w:t>o “</w:t>
      </w:r>
      <w:proofErr w:type="spellStart"/>
      <w:r w:rsidR="000D181D">
        <w:rPr>
          <w:szCs w:val="20"/>
        </w:rPr>
        <w:t>controleve</w:t>
      </w:r>
      <w:proofErr w:type="spellEnd"/>
      <w:r w:rsidR="000D181D">
        <w:rPr>
          <w:szCs w:val="20"/>
        </w:rPr>
        <w:t>”.</w:t>
      </w:r>
    </w:p>
    <w:p w:rsidR="00837106" w:rsidRDefault="000D181D" w:rsidP="00837106">
      <w:pPr>
        <w:pStyle w:val="Prrafodelista"/>
        <w:numPr>
          <w:ilvl w:val="0"/>
          <w:numId w:val="6"/>
        </w:numPr>
        <w:rPr>
          <w:szCs w:val="20"/>
        </w:rPr>
      </w:pPr>
      <w:r>
        <w:rPr>
          <w:szCs w:val="20"/>
        </w:rPr>
        <w:t>Finalmente,</w:t>
      </w:r>
      <w:r w:rsidR="00FE22A2">
        <w:rPr>
          <w:szCs w:val="20"/>
        </w:rPr>
        <w:t xml:space="preserve"> ejecutará un “</w:t>
      </w:r>
      <w:proofErr w:type="spellStart"/>
      <w:r w:rsidR="00FE22A2">
        <w:rPr>
          <w:szCs w:val="20"/>
        </w:rPr>
        <w:t>boot</w:t>
      </w:r>
      <w:proofErr w:type="spellEnd"/>
      <w:r w:rsidR="00FE22A2">
        <w:rPr>
          <w:szCs w:val="20"/>
        </w:rPr>
        <w:t>” de la CPU de la pasarela)</w:t>
      </w:r>
    </w:p>
    <w:p w:rsidR="007B6B35" w:rsidRDefault="007B6B35" w:rsidP="00842A8A">
      <w:pPr>
        <w:ind w:left="-1134"/>
        <w:rPr>
          <w:szCs w:val="20"/>
        </w:rPr>
      </w:pPr>
    </w:p>
    <w:p w:rsidR="006F4039" w:rsidRDefault="006F4039" w:rsidP="00842A8A">
      <w:pPr>
        <w:ind w:left="-1134"/>
        <w:rPr>
          <w:szCs w:val="20"/>
        </w:rPr>
      </w:pPr>
    </w:p>
    <w:p w:rsidR="00900DBB" w:rsidRPr="007B6B35" w:rsidRDefault="00900DBB" w:rsidP="00900DBB">
      <w:pPr>
        <w:pStyle w:val="Titulo2"/>
      </w:pPr>
      <w:r>
        <w:t xml:space="preserve">Comandos </w:t>
      </w:r>
      <w:r w:rsidR="0087747B">
        <w:t>procedentes del</w:t>
      </w:r>
      <w:r>
        <w:t xml:space="preserve"> módulo “Configurador”</w:t>
      </w:r>
    </w:p>
    <w:p w:rsidR="007B6B35" w:rsidRDefault="007B6B35" w:rsidP="00842A8A">
      <w:pPr>
        <w:ind w:left="-1134"/>
        <w:rPr>
          <w:szCs w:val="20"/>
        </w:rPr>
      </w:pPr>
    </w:p>
    <w:p w:rsidR="00900DBB" w:rsidRDefault="00900DBB" w:rsidP="00900DBB">
      <w:pPr>
        <w:ind w:left="-1134"/>
        <w:rPr>
          <w:szCs w:val="20"/>
        </w:rPr>
      </w:pPr>
      <w:r>
        <w:rPr>
          <w:szCs w:val="20"/>
        </w:rPr>
        <w:t>Cuando el módulo “Gestor Mantenimiento” reciba un comando procedente del módulo “Configurador”</w:t>
      </w:r>
      <w:r w:rsidR="00E66789">
        <w:rPr>
          <w:szCs w:val="20"/>
        </w:rPr>
        <w:t>, se ocupará de reenviar</w:t>
      </w:r>
      <w:r>
        <w:rPr>
          <w:szCs w:val="20"/>
        </w:rPr>
        <w:t xml:space="preserve"> el comando correspondiente hacia el módulo “VoIP”, de recoger la respuesta</w:t>
      </w:r>
      <w:r w:rsidR="00684599">
        <w:rPr>
          <w:szCs w:val="20"/>
        </w:rPr>
        <w:t xml:space="preserve"> del módulo “VoIP”,</w:t>
      </w:r>
      <w:r>
        <w:rPr>
          <w:szCs w:val="20"/>
        </w:rPr>
        <w:t xml:space="preserve"> y de informar del resultado obtenido al</w:t>
      </w:r>
      <w:r w:rsidR="00E66789">
        <w:rPr>
          <w:szCs w:val="20"/>
        </w:rPr>
        <w:t xml:space="preserve"> módulo “Configurador” y al</w:t>
      </w:r>
      <w:r>
        <w:rPr>
          <w:szCs w:val="20"/>
        </w:rPr>
        <w:t xml:space="preserve"> RCS2010</w:t>
      </w:r>
      <w:r w:rsidR="00684599">
        <w:rPr>
          <w:szCs w:val="20"/>
        </w:rPr>
        <w:t>/Orión.</w:t>
      </w:r>
    </w:p>
    <w:p w:rsidR="008D6B28" w:rsidRDefault="008D6B28" w:rsidP="00AB5E24">
      <w:pPr>
        <w:ind w:left="-1134"/>
        <w:rPr>
          <w:szCs w:val="20"/>
        </w:rPr>
      </w:pPr>
    </w:p>
    <w:p w:rsidR="00E66789" w:rsidRDefault="00E66789" w:rsidP="00AB5E24">
      <w:pPr>
        <w:ind w:left="-1134"/>
        <w:rPr>
          <w:szCs w:val="20"/>
        </w:rPr>
      </w:pPr>
    </w:p>
    <w:p w:rsidR="00E66789" w:rsidRPr="007B6B35" w:rsidRDefault="00E66789" w:rsidP="00E66789">
      <w:pPr>
        <w:pStyle w:val="Ttulo30"/>
      </w:pPr>
      <w:r>
        <w:t>Comando</w:t>
      </w:r>
      <w:r w:rsidRPr="007B6B35">
        <w:t xml:space="preserve"> </w:t>
      </w:r>
      <w:r>
        <w:t>“BITE</w:t>
      </w:r>
      <w:r w:rsidR="00175548">
        <w:t>”</w:t>
      </w:r>
    </w:p>
    <w:p w:rsidR="00E66789" w:rsidRDefault="00E66789" w:rsidP="00E66789">
      <w:pPr>
        <w:ind w:left="-1134"/>
        <w:rPr>
          <w:szCs w:val="20"/>
        </w:rPr>
      </w:pPr>
    </w:p>
    <w:p w:rsidR="00E66789" w:rsidRDefault="00E66789" w:rsidP="00E66789">
      <w:pPr>
        <w:ind w:left="-1134"/>
        <w:rPr>
          <w:szCs w:val="20"/>
        </w:rPr>
      </w:pPr>
      <w:r>
        <w:rPr>
          <w:szCs w:val="20"/>
        </w:rPr>
        <w:t xml:space="preserve">Cuando el módulo “Gestor Mantenimiento” reciba </w:t>
      </w:r>
      <w:r w:rsidR="00175548">
        <w:rPr>
          <w:szCs w:val="20"/>
        </w:rPr>
        <w:t>el comando “BITE” del módulo “Configurador”, “</w:t>
      </w:r>
      <w:r w:rsidR="00175548" w:rsidRPr="00175548">
        <w:rPr>
          <w:b/>
          <w:szCs w:val="20"/>
        </w:rPr>
        <w:t>C</w:t>
      </w:r>
      <w:proofErr w:type="gramStart"/>
      <w:r w:rsidR="00666E85">
        <w:rPr>
          <w:szCs w:val="20"/>
        </w:rPr>
        <w:t>,</w:t>
      </w:r>
      <w:r w:rsidR="00175548" w:rsidRPr="00175548">
        <w:rPr>
          <w:b/>
          <w:szCs w:val="20"/>
        </w:rPr>
        <w:t>T00</w:t>
      </w:r>
      <w:proofErr w:type="gramEnd"/>
      <w:r w:rsidR="00175548">
        <w:rPr>
          <w:szCs w:val="20"/>
        </w:rPr>
        <w:t>”</w:t>
      </w:r>
      <w:r>
        <w:rPr>
          <w:szCs w:val="20"/>
        </w:rPr>
        <w:t>, realizará las siguientes tareas:</w:t>
      </w:r>
    </w:p>
    <w:p w:rsidR="00E66789" w:rsidRDefault="00175548" w:rsidP="00E66789">
      <w:pPr>
        <w:pStyle w:val="Prrafodelista"/>
        <w:numPr>
          <w:ilvl w:val="0"/>
          <w:numId w:val="7"/>
        </w:numPr>
        <w:rPr>
          <w:szCs w:val="20"/>
        </w:rPr>
      </w:pPr>
      <w:r>
        <w:rPr>
          <w:szCs w:val="20"/>
        </w:rPr>
        <w:t>Ree</w:t>
      </w:r>
      <w:r w:rsidR="00E66789">
        <w:rPr>
          <w:szCs w:val="20"/>
        </w:rPr>
        <w:t>nviará al módulo “VoIP” el comando de BITE, en este caso “</w:t>
      </w:r>
      <w:r>
        <w:rPr>
          <w:b/>
          <w:szCs w:val="20"/>
        </w:rPr>
        <w:t>C</w:t>
      </w:r>
      <w:r w:rsidR="00666E85">
        <w:rPr>
          <w:szCs w:val="20"/>
        </w:rPr>
        <w:t>,</w:t>
      </w:r>
      <w:r w:rsidR="00E66789" w:rsidRPr="008D7BC1">
        <w:rPr>
          <w:b/>
          <w:szCs w:val="20"/>
        </w:rPr>
        <w:t>T00</w:t>
      </w:r>
      <w:r w:rsidR="00E66789">
        <w:rPr>
          <w:szCs w:val="20"/>
        </w:rPr>
        <w:t>”</w:t>
      </w:r>
    </w:p>
    <w:p w:rsidR="00E66789" w:rsidRDefault="00E66789" w:rsidP="00E66789">
      <w:pPr>
        <w:pStyle w:val="Prrafodelista"/>
        <w:numPr>
          <w:ilvl w:val="0"/>
          <w:numId w:val="7"/>
        </w:numPr>
        <w:rPr>
          <w:szCs w:val="20"/>
        </w:rPr>
      </w:pPr>
      <w:r>
        <w:rPr>
          <w:szCs w:val="20"/>
        </w:rPr>
        <w:t>En el caso de recibir respuesta del</w:t>
      </w:r>
      <w:r w:rsidR="00961FD8">
        <w:rPr>
          <w:szCs w:val="20"/>
        </w:rPr>
        <w:t xml:space="preserve"> módulo “VoIP” a este comando, </w:t>
      </w:r>
      <w:r>
        <w:rPr>
          <w:szCs w:val="20"/>
        </w:rPr>
        <w:t>“</w:t>
      </w:r>
      <w:r w:rsidRPr="008D7BC1">
        <w:rPr>
          <w:b/>
          <w:szCs w:val="20"/>
        </w:rPr>
        <w:t>V</w:t>
      </w:r>
      <w:proofErr w:type="gramStart"/>
      <w:r w:rsidR="00666E85">
        <w:rPr>
          <w:szCs w:val="20"/>
        </w:rPr>
        <w:t>,</w:t>
      </w:r>
      <w:r w:rsidRPr="008D7BC1">
        <w:rPr>
          <w:b/>
          <w:szCs w:val="20"/>
        </w:rPr>
        <w:t>R00</w:t>
      </w:r>
      <w:r w:rsidR="00666E85">
        <w:rPr>
          <w:szCs w:val="20"/>
        </w:rPr>
        <w:t>,</w:t>
      </w:r>
      <w:r w:rsidRPr="008D7BC1">
        <w:rPr>
          <w:b/>
          <w:szCs w:val="20"/>
        </w:rPr>
        <w:t>x</w:t>
      </w:r>
      <w:proofErr w:type="gramEnd"/>
      <w:r w:rsidR="00666E85">
        <w:rPr>
          <w:szCs w:val="20"/>
        </w:rPr>
        <w:t>,</w:t>
      </w:r>
      <w:r>
        <w:rPr>
          <w:szCs w:val="20"/>
        </w:rPr>
        <w:t>&lt;</w:t>
      </w:r>
      <w:proofErr w:type="spellStart"/>
      <w:r w:rsidRPr="008D7BC1">
        <w:rPr>
          <w:b/>
          <w:szCs w:val="20"/>
        </w:rPr>
        <w:t>str</w:t>
      </w:r>
      <w:proofErr w:type="spellEnd"/>
      <w:r>
        <w:rPr>
          <w:szCs w:val="20"/>
        </w:rPr>
        <w:t>&gt;”, realizará las tareas descritas en el apartado “Resultado comando BITE” (</w:t>
      </w:r>
      <w:r w:rsidR="00961FD8">
        <w:rPr>
          <w:szCs w:val="20"/>
        </w:rPr>
        <w:t>actualizará objeto “</w:t>
      </w:r>
      <w:proofErr w:type="spellStart"/>
      <w:r w:rsidR="00961FD8">
        <w:rPr>
          <w:szCs w:val="20"/>
        </w:rPr>
        <w:t>controldat</w:t>
      </w:r>
      <w:proofErr w:type="spellEnd"/>
      <w:r w:rsidR="00961FD8">
        <w:rPr>
          <w:szCs w:val="20"/>
        </w:rPr>
        <w:t xml:space="preserve">”, generará un </w:t>
      </w:r>
      <w:proofErr w:type="spellStart"/>
      <w:r w:rsidR="00961FD8">
        <w:rPr>
          <w:szCs w:val="20"/>
        </w:rPr>
        <w:t>Trap</w:t>
      </w:r>
      <w:proofErr w:type="spellEnd"/>
      <w:r w:rsidR="00961FD8">
        <w:rPr>
          <w:szCs w:val="20"/>
        </w:rPr>
        <w:t xml:space="preserve"> del objeto “</w:t>
      </w:r>
      <w:proofErr w:type="spellStart"/>
      <w:r w:rsidR="00961FD8">
        <w:rPr>
          <w:szCs w:val="20"/>
        </w:rPr>
        <w:t>controleve</w:t>
      </w:r>
      <w:proofErr w:type="spellEnd"/>
      <w:r w:rsidR="00961FD8">
        <w:rPr>
          <w:szCs w:val="20"/>
        </w:rPr>
        <w:t>”, y reenviará esta respuesta al módulo “Configurador”).</w:t>
      </w:r>
    </w:p>
    <w:p w:rsidR="00E66789" w:rsidRDefault="00E66789" w:rsidP="00AB5E24">
      <w:pPr>
        <w:ind w:left="-1134"/>
        <w:rPr>
          <w:szCs w:val="20"/>
        </w:rPr>
      </w:pPr>
    </w:p>
    <w:p w:rsidR="00E66789" w:rsidRDefault="00961FD8" w:rsidP="00961FD8">
      <w:pPr>
        <w:ind w:left="-1134"/>
        <w:jc w:val="center"/>
      </w:pPr>
      <w:r>
        <w:object w:dxaOrig="11986" w:dyaOrig="5628">
          <v:shape id="_x0000_i1027" type="#_x0000_t75" style="width:425.5pt;height:199.5pt" o:ole="">
            <v:imagedata r:id="rId13" o:title=""/>
          </v:shape>
          <o:OLEObject Type="Embed" ProgID="Visio.Drawing.11" ShapeID="_x0000_i1027" DrawAspect="Content" ObjectID="_1674489588" r:id="rId14"/>
        </w:object>
      </w:r>
    </w:p>
    <w:p w:rsidR="00FE22A2" w:rsidRDefault="00FE22A2" w:rsidP="00AB5E24">
      <w:pPr>
        <w:ind w:left="-1134"/>
      </w:pPr>
    </w:p>
    <w:p w:rsidR="00FE22A2" w:rsidRDefault="00FE22A2" w:rsidP="00AB5E24">
      <w:pPr>
        <w:ind w:left="-1134"/>
        <w:rPr>
          <w:szCs w:val="20"/>
        </w:rPr>
      </w:pPr>
    </w:p>
    <w:p w:rsidR="004058BC" w:rsidRDefault="004058BC" w:rsidP="004058BC">
      <w:pPr>
        <w:pStyle w:val="Ttulo30"/>
      </w:pPr>
      <w:r w:rsidRPr="004058BC">
        <w:t xml:space="preserve">Comando </w:t>
      </w:r>
      <w:proofErr w:type="spellStart"/>
      <w:r w:rsidRPr="004058BC">
        <w:t>Reset</w:t>
      </w:r>
      <w:proofErr w:type="spellEnd"/>
    </w:p>
    <w:p w:rsidR="004058BC" w:rsidRDefault="004058BC" w:rsidP="004058BC">
      <w:pPr>
        <w:ind w:left="-1134"/>
        <w:rPr>
          <w:szCs w:val="20"/>
        </w:rPr>
      </w:pPr>
    </w:p>
    <w:p w:rsidR="00E84124" w:rsidRDefault="00E84124" w:rsidP="00E84124">
      <w:pPr>
        <w:ind w:left="-1134"/>
        <w:rPr>
          <w:szCs w:val="20"/>
        </w:rPr>
      </w:pPr>
      <w:r>
        <w:rPr>
          <w:szCs w:val="20"/>
        </w:rPr>
        <w:t>Cuando el módulo “Gestor Mantenimiento” reciba el comando “</w:t>
      </w:r>
      <w:proofErr w:type="spellStart"/>
      <w:r>
        <w:rPr>
          <w:szCs w:val="20"/>
        </w:rPr>
        <w:t>Reset</w:t>
      </w:r>
      <w:proofErr w:type="spellEnd"/>
      <w:r>
        <w:rPr>
          <w:szCs w:val="20"/>
        </w:rPr>
        <w:t>” del módulo “Configurador”, “</w:t>
      </w:r>
      <w:r w:rsidRPr="00175548">
        <w:rPr>
          <w:b/>
          <w:szCs w:val="20"/>
        </w:rPr>
        <w:t>C</w:t>
      </w:r>
      <w:proofErr w:type="gramStart"/>
      <w:r>
        <w:rPr>
          <w:szCs w:val="20"/>
        </w:rPr>
        <w:t>,</w:t>
      </w:r>
      <w:r w:rsidRPr="00175548">
        <w:rPr>
          <w:b/>
          <w:szCs w:val="20"/>
        </w:rPr>
        <w:t>T0</w:t>
      </w:r>
      <w:r>
        <w:rPr>
          <w:b/>
          <w:szCs w:val="20"/>
        </w:rPr>
        <w:t>2</w:t>
      </w:r>
      <w:proofErr w:type="gramEnd"/>
      <w:r>
        <w:rPr>
          <w:szCs w:val="20"/>
        </w:rPr>
        <w:t>”, realizará las siguientes tareas:</w:t>
      </w:r>
    </w:p>
    <w:p w:rsidR="00E84124" w:rsidRDefault="00E84124" w:rsidP="00E84124">
      <w:pPr>
        <w:pStyle w:val="Prrafodelista"/>
        <w:numPr>
          <w:ilvl w:val="0"/>
          <w:numId w:val="8"/>
        </w:numPr>
        <w:rPr>
          <w:szCs w:val="20"/>
        </w:rPr>
      </w:pPr>
      <w:r>
        <w:rPr>
          <w:szCs w:val="20"/>
        </w:rPr>
        <w:t>Enviará un mensaje de Aviso de “</w:t>
      </w:r>
      <w:proofErr w:type="spellStart"/>
      <w:r>
        <w:rPr>
          <w:szCs w:val="20"/>
        </w:rPr>
        <w:t>Reset</w:t>
      </w:r>
      <w:proofErr w:type="spellEnd"/>
      <w:r>
        <w:rPr>
          <w:szCs w:val="20"/>
        </w:rPr>
        <w:t xml:space="preserve"> Inmediato” al módulo “VoIP”.</w:t>
      </w:r>
    </w:p>
    <w:p w:rsidR="00E84124" w:rsidRDefault="00E84124" w:rsidP="00E84124">
      <w:pPr>
        <w:pStyle w:val="Prrafodelista"/>
        <w:numPr>
          <w:ilvl w:val="0"/>
          <w:numId w:val="8"/>
        </w:numPr>
        <w:rPr>
          <w:szCs w:val="20"/>
        </w:rPr>
      </w:pPr>
      <w:r>
        <w:rPr>
          <w:szCs w:val="20"/>
        </w:rPr>
        <w:t>Actualizará el objeto “</w:t>
      </w:r>
      <w:proofErr w:type="spellStart"/>
      <w:r>
        <w:rPr>
          <w:szCs w:val="20"/>
        </w:rPr>
        <w:t>controldat</w:t>
      </w:r>
      <w:proofErr w:type="spellEnd"/>
      <w:r>
        <w:rPr>
          <w:szCs w:val="20"/>
        </w:rPr>
        <w:t xml:space="preserve">” y generará un </w:t>
      </w:r>
      <w:proofErr w:type="spellStart"/>
      <w:r>
        <w:rPr>
          <w:szCs w:val="20"/>
        </w:rPr>
        <w:t>Trap</w:t>
      </w:r>
      <w:proofErr w:type="spellEnd"/>
      <w:r>
        <w:rPr>
          <w:szCs w:val="20"/>
        </w:rPr>
        <w:t xml:space="preserve"> del objeto “</w:t>
      </w:r>
      <w:proofErr w:type="spellStart"/>
      <w:r>
        <w:rPr>
          <w:szCs w:val="20"/>
        </w:rPr>
        <w:t>controleve</w:t>
      </w:r>
      <w:proofErr w:type="spellEnd"/>
      <w:r>
        <w:rPr>
          <w:szCs w:val="20"/>
        </w:rPr>
        <w:t>”.</w:t>
      </w:r>
    </w:p>
    <w:p w:rsidR="00E84124" w:rsidRDefault="00E84124" w:rsidP="00E84124">
      <w:pPr>
        <w:pStyle w:val="Prrafodelista"/>
        <w:numPr>
          <w:ilvl w:val="0"/>
          <w:numId w:val="8"/>
        </w:numPr>
        <w:rPr>
          <w:szCs w:val="20"/>
        </w:rPr>
      </w:pPr>
      <w:r>
        <w:rPr>
          <w:szCs w:val="20"/>
        </w:rPr>
        <w:t>Finalmente, ejecutará un “</w:t>
      </w:r>
      <w:proofErr w:type="spellStart"/>
      <w:r>
        <w:rPr>
          <w:szCs w:val="20"/>
        </w:rPr>
        <w:t>boot</w:t>
      </w:r>
      <w:proofErr w:type="spellEnd"/>
      <w:r>
        <w:rPr>
          <w:szCs w:val="20"/>
        </w:rPr>
        <w:t>” de la CPU de la pasarela)</w:t>
      </w:r>
    </w:p>
    <w:p w:rsidR="006F4039" w:rsidRPr="004058BC" w:rsidRDefault="006F4039" w:rsidP="000D30A5">
      <w:pPr>
        <w:ind w:left="-1134"/>
        <w:rPr>
          <w:szCs w:val="20"/>
        </w:rPr>
      </w:pPr>
    </w:p>
    <w:sectPr w:rsidR="006F4039" w:rsidRPr="004058BC" w:rsidSect="00505CFE">
      <w:headerReference w:type="default" r:id="rId15"/>
      <w:footerReference w:type="default" r:id="rId16"/>
      <w:pgSz w:w="11906" w:h="16838" w:code="9"/>
      <w:pgMar w:top="708" w:right="794" w:bottom="794" w:left="2381" w:header="705"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343" w:rsidRDefault="005F2343" w:rsidP="00600347">
      <w:r>
        <w:separator/>
      </w:r>
    </w:p>
  </w:endnote>
  <w:endnote w:type="continuationSeparator" w:id="0">
    <w:p w:rsidR="005F2343" w:rsidRDefault="005F2343" w:rsidP="0060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87B" w:rsidRPr="00792EF9" w:rsidRDefault="0028787B">
    <w:pPr>
      <w:pStyle w:val="Piedepgina"/>
      <w:rPr>
        <w:sz w:val="16"/>
        <w:szCs w:val="16"/>
      </w:rPr>
    </w:pPr>
    <w:r w:rsidRPr="00792EF9">
      <w:rPr>
        <w:sz w:val="16"/>
        <w:szCs w:val="16"/>
      </w:rPr>
      <w:ptab w:relativeTo="margin" w:alignment="center" w:leader="none"/>
    </w:r>
    <w:r w:rsidRPr="00792EF9">
      <w:rPr>
        <w:sz w:val="16"/>
        <w:szCs w:val="16"/>
      </w:rPr>
      <w:t xml:space="preserve">Página </w:t>
    </w:r>
    <w:r w:rsidRPr="00792EF9">
      <w:rPr>
        <w:b/>
        <w:sz w:val="16"/>
        <w:szCs w:val="16"/>
      </w:rPr>
      <w:fldChar w:fldCharType="begin"/>
    </w:r>
    <w:r w:rsidRPr="00792EF9">
      <w:rPr>
        <w:b/>
        <w:sz w:val="16"/>
        <w:szCs w:val="16"/>
      </w:rPr>
      <w:instrText>PAGE  \* Arabic  \* MERGEFORMAT</w:instrText>
    </w:r>
    <w:r w:rsidRPr="00792EF9">
      <w:rPr>
        <w:b/>
        <w:sz w:val="16"/>
        <w:szCs w:val="16"/>
      </w:rPr>
      <w:fldChar w:fldCharType="separate"/>
    </w:r>
    <w:r w:rsidR="00BD375D">
      <w:rPr>
        <w:b/>
        <w:noProof/>
        <w:sz w:val="16"/>
        <w:szCs w:val="16"/>
      </w:rPr>
      <w:t>8</w:t>
    </w:r>
    <w:r w:rsidRPr="00792EF9">
      <w:rPr>
        <w:b/>
        <w:sz w:val="16"/>
        <w:szCs w:val="16"/>
      </w:rPr>
      <w:fldChar w:fldCharType="end"/>
    </w:r>
    <w:r w:rsidRPr="00792EF9">
      <w:rPr>
        <w:sz w:val="16"/>
        <w:szCs w:val="16"/>
      </w:rPr>
      <w:t xml:space="preserve"> de </w:t>
    </w:r>
    <w:r w:rsidRPr="00792EF9">
      <w:rPr>
        <w:b/>
        <w:sz w:val="16"/>
        <w:szCs w:val="16"/>
      </w:rPr>
      <w:fldChar w:fldCharType="begin"/>
    </w:r>
    <w:r w:rsidRPr="00792EF9">
      <w:rPr>
        <w:b/>
        <w:sz w:val="16"/>
        <w:szCs w:val="16"/>
      </w:rPr>
      <w:instrText>NUMPAGES  \* Arabic  \* MERGEFORMAT</w:instrText>
    </w:r>
    <w:r w:rsidRPr="00792EF9">
      <w:rPr>
        <w:b/>
        <w:sz w:val="16"/>
        <w:szCs w:val="16"/>
      </w:rPr>
      <w:fldChar w:fldCharType="separate"/>
    </w:r>
    <w:r w:rsidR="00BD375D">
      <w:rPr>
        <w:b/>
        <w:noProof/>
        <w:sz w:val="16"/>
        <w:szCs w:val="16"/>
      </w:rPr>
      <w:t>19</w:t>
    </w:r>
    <w:r w:rsidRPr="00792EF9">
      <w:rPr>
        <w:b/>
        <w:sz w:val="16"/>
        <w:szCs w:val="16"/>
      </w:rPr>
      <w:fldChar w:fldCharType="end"/>
    </w:r>
    <w:r w:rsidRPr="00792EF9">
      <w:rPr>
        <w:sz w:val="16"/>
        <w:szCs w:val="16"/>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343" w:rsidRDefault="005F2343" w:rsidP="00600347">
      <w:r>
        <w:separator/>
      </w:r>
    </w:p>
  </w:footnote>
  <w:footnote w:type="continuationSeparator" w:id="0">
    <w:p w:rsidR="005F2343" w:rsidRDefault="005F2343" w:rsidP="00600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87B" w:rsidRPr="0060135A" w:rsidRDefault="0028787B">
    <w:pPr>
      <w:pStyle w:val="Encabezado"/>
      <w:rPr>
        <w:b/>
        <w:sz w:val="16"/>
        <w:szCs w:val="16"/>
      </w:rPr>
    </w:pPr>
    <w:r w:rsidRPr="0060135A">
      <w:rPr>
        <w:b/>
        <w:sz w:val="16"/>
        <w:szCs w:val="16"/>
      </w:rPr>
      <w:ptab w:relativeTo="margin" w:alignment="center" w:leader="none"/>
    </w:r>
    <w:r w:rsidRPr="0060135A">
      <w:rPr>
        <w:b/>
        <w:sz w:val="16"/>
        <w:szCs w:val="16"/>
      </w:rPr>
      <w:fldChar w:fldCharType="begin"/>
    </w:r>
    <w:r w:rsidRPr="0060135A">
      <w:rPr>
        <w:b/>
        <w:sz w:val="16"/>
        <w:szCs w:val="16"/>
      </w:rPr>
      <w:instrText xml:space="preserve"> FILENAME   \* MERGEFORMAT </w:instrText>
    </w:r>
    <w:r w:rsidRPr="0060135A">
      <w:rPr>
        <w:b/>
        <w:sz w:val="16"/>
        <w:szCs w:val="16"/>
      </w:rPr>
      <w:fldChar w:fldCharType="separate"/>
    </w:r>
    <w:r>
      <w:rPr>
        <w:b/>
        <w:noProof/>
        <w:sz w:val="16"/>
        <w:szCs w:val="16"/>
      </w:rPr>
      <w:t>Interfaz modulos CGW-AgSNMP UG5K preRev50.docx</w:t>
    </w:r>
    <w:r w:rsidRPr="0060135A">
      <w:rPr>
        <w:b/>
        <w:sz w:val="16"/>
        <w:szCs w:val="16"/>
      </w:rPr>
      <w:fldChar w:fldCharType="end"/>
    </w:r>
    <w:r w:rsidRPr="0060135A">
      <w:rPr>
        <w:b/>
        <w:sz w:val="16"/>
        <w:szCs w:val="16"/>
      </w:rPr>
      <w:ptab w:relativeTo="margin" w:alignment="right" w:leader="none"/>
    </w:r>
    <w:r>
      <w:rPr>
        <w:b/>
        <w:sz w:val="16"/>
        <w:szCs w:val="16"/>
      </w:rPr>
      <w:t>27.06.2016</w:t>
    </w:r>
  </w:p>
  <w:p w:rsidR="0028787B" w:rsidRDefault="0028787B" w:rsidP="00505CFE">
    <w:pPr>
      <w:pStyle w:val="Encabezado"/>
      <w:ind w:left="-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2C45128"/>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DE360B3"/>
    <w:multiLevelType w:val="hybridMultilevel"/>
    <w:tmpl w:val="08AC143A"/>
    <w:lvl w:ilvl="0" w:tplc="0C0A000F">
      <w:start w:val="1"/>
      <w:numFmt w:val="decimal"/>
      <w:lvlText w:val="%1."/>
      <w:lvlJc w:val="left"/>
      <w:pPr>
        <w:ind w:left="-414" w:hanging="360"/>
      </w:pPr>
    </w:lvl>
    <w:lvl w:ilvl="1" w:tplc="0C0A0019">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
    <w:nsid w:val="0E0E56E2"/>
    <w:multiLevelType w:val="hybridMultilevel"/>
    <w:tmpl w:val="08AC143A"/>
    <w:lvl w:ilvl="0" w:tplc="0C0A000F">
      <w:start w:val="1"/>
      <w:numFmt w:val="decimal"/>
      <w:lvlText w:val="%1."/>
      <w:lvlJc w:val="left"/>
      <w:pPr>
        <w:ind w:left="-414" w:hanging="360"/>
      </w:pPr>
    </w:lvl>
    <w:lvl w:ilvl="1" w:tplc="0C0A0019">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3">
    <w:nsid w:val="305600D2"/>
    <w:multiLevelType w:val="hybridMultilevel"/>
    <w:tmpl w:val="08AC143A"/>
    <w:lvl w:ilvl="0" w:tplc="0C0A000F">
      <w:start w:val="1"/>
      <w:numFmt w:val="decimal"/>
      <w:lvlText w:val="%1."/>
      <w:lvlJc w:val="left"/>
      <w:pPr>
        <w:ind w:left="-414" w:hanging="360"/>
      </w:pPr>
    </w:lvl>
    <w:lvl w:ilvl="1" w:tplc="0C0A0019">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4">
    <w:nsid w:val="3B086C00"/>
    <w:multiLevelType w:val="hybridMultilevel"/>
    <w:tmpl w:val="D52A418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5">
    <w:nsid w:val="4EEE4E92"/>
    <w:multiLevelType w:val="hybridMultilevel"/>
    <w:tmpl w:val="08AC143A"/>
    <w:lvl w:ilvl="0" w:tplc="0C0A000F">
      <w:start w:val="1"/>
      <w:numFmt w:val="decimal"/>
      <w:lvlText w:val="%1."/>
      <w:lvlJc w:val="left"/>
      <w:pPr>
        <w:ind w:left="-414" w:hanging="360"/>
      </w:pPr>
    </w:lvl>
    <w:lvl w:ilvl="1" w:tplc="0C0A0019">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6">
    <w:nsid w:val="4EF26B05"/>
    <w:multiLevelType w:val="hybridMultilevel"/>
    <w:tmpl w:val="F0C695C8"/>
    <w:lvl w:ilvl="0" w:tplc="AC1AEBFC">
      <w:start w:val="1"/>
      <w:numFmt w:val="bullet"/>
      <w:lvlText w:val=""/>
      <w:lvlJc w:val="left"/>
      <w:pPr>
        <w:ind w:left="-414" w:hanging="360"/>
      </w:pPr>
      <w:rPr>
        <w:rFonts w:ascii="Symbol" w:hAnsi="Symbol" w:hint="default"/>
        <w:color w:val="auto"/>
      </w:rPr>
    </w:lvl>
    <w:lvl w:ilvl="1" w:tplc="0C0A0003">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7">
    <w:nsid w:val="51A61CC0"/>
    <w:multiLevelType w:val="hybridMultilevel"/>
    <w:tmpl w:val="6D747A3A"/>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8">
    <w:nsid w:val="574069C2"/>
    <w:multiLevelType w:val="hybridMultilevel"/>
    <w:tmpl w:val="08AC143A"/>
    <w:lvl w:ilvl="0" w:tplc="0C0A000F">
      <w:start w:val="1"/>
      <w:numFmt w:val="decimal"/>
      <w:lvlText w:val="%1."/>
      <w:lvlJc w:val="left"/>
      <w:pPr>
        <w:ind w:left="-414" w:hanging="360"/>
      </w:pPr>
    </w:lvl>
    <w:lvl w:ilvl="1" w:tplc="0C0A0019">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9">
    <w:nsid w:val="7FE41F2B"/>
    <w:multiLevelType w:val="hybridMultilevel"/>
    <w:tmpl w:val="CD5497B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6"/>
  </w:num>
  <w:num w:numId="4">
    <w:abstractNumId w:val="8"/>
  </w:num>
  <w:num w:numId="5">
    <w:abstractNumId w:val="5"/>
  </w:num>
  <w:num w:numId="6">
    <w:abstractNumId w:val="2"/>
  </w:num>
  <w:num w:numId="7">
    <w:abstractNumId w:val="1"/>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24"/>
    <w:rsid w:val="00004A8E"/>
    <w:rsid w:val="00010D14"/>
    <w:rsid w:val="00014901"/>
    <w:rsid w:val="000153AC"/>
    <w:rsid w:val="00033612"/>
    <w:rsid w:val="00072E97"/>
    <w:rsid w:val="00082CA2"/>
    <w:rsid w:val="00090D8B"/>
    <w:rsid w:val="000B401E"/>
    <w:rsid w:val="000C0248"/>
    <w:rsid w:val="000C334B"/>
    <w:rsid w:val="000D181D"/>
    <w:rsid w:val="000D30A5"/>
    <w:rsid w:val="000F18D5"/>
    <w:rsid w:val="000F1CCE"/>
    <w:rsid w:val="001004A6"/>
    <w:rsid w:val="00100B09"/>
    <w:rsid w:val="001403A8"/>
    <w:rsid w:val="001509F0"/>
    <w:rsid w:val="00150FF2"/>
    <w:rsid w:val="00152302"/>
    <w:rsid w:val="00153086"/>
    <w:rsid w:val="00164F34"/>
    <w:rsid w:val="00170D6F"/>
    <w:rsid w:val="00174026"/>
    <w:rsid w:val="00175548"/>
    <w:rsid w:val="001813F5"/>
    <w:rsid w:val="00183D75"/>
    <w:rsid w:val="00186AE1"/>
    <w:rsid w:val="0019270E"/>
    <w:rsid w:val="001941B3"/>
    <w:rsid w:val="001A780B"/>
    <w:rsid w:val="001C0580"/>
    <w:rsid w:val="001C4845"/>
    <w:rsid w:val="001D6987"/>
    <w:rsid w:val="001E1CB9"/>
    <w:rsid w:val="001E2DAE"/>
    <w:rsid w:val="001F1FA5"/>
    <w:rsid w:val="0020107F"/>
    <w:rsid w:val="00201092"/>
    <w:rsid w:val="00202543"/>
    <w:rsid w:val="0020336A"/>
    <w:rsid w:val="00225C18"/>
    <w:rsid w:val="002337AD"/>
    <w:rsid w:val="00243AC1"/>
    <w:rsid w:val="00253B80"/>
    <w:rsid w:val="002550F6"/>
    <w:rsid w:val="0026117A"/>
    <w:rsid w:val="002652F2"/>
    <w:rsid w:val="0027564B"/>
    <w:rsid w:val="00280E93"/>
    <w:rsid w:val="002821E5"/>
    <w:rsid w:val="00282ED9"/>
    <w:rsid w:val="0028787B"/>
    <w:rsid w:val="00290C81"/>
    <w:rsid w:val="002A3BDD"/>
    <w:rsid w:val="002A6021"/>
    <w:rsid w:val="002C31DD"/>
    <w:rsid w:val="002C79C2"/>
    <w:rsid w:val="002E4B27"/>
    <w:rsid w:val="002E4B75"/>
    <w:rsid w:val="002F369A"/>
    <w:rsid w:val="003044FD"/>
    <w:rsid w:val="00320471"/>
    <w:rsid w:val="0033018A"/>
    <w:rsid w:val="00330B4D"/>
    <w:rsid w:val="00343032"/>
    <w:rsid w:val="00343117"/>
    <w:rsid w:val="003604B0"/>
    <w:rsid w:val="003764E1"/>
    <w:rsid w:val="00381940"/>
    <w:rsid w:val="00381FD0"/>
    <w:rsid w:val="003822ED"/>
    <w:rsid w:val="00387ADC"/>
    <w:rsid w:val="00397BB7"/>
    <w:rsid w:val="003A1C32"/>
    <w:rsid w:val="003A5003"/>
    <w:rsid w:val="003C00AE"/>
    <w:rsid w:val="003C05EE"/>
    <w:rsid w:val="003C06A1"/>
    <w:rsid w:val="003D01E9"/>
    <w:rsid w:val="003D4E55"/>
    <w:rsid w:val="003D7C6F"/>
    <w:rsid w:val="003E2745"/>
    <w:rsid w:val="003E50D3"/>
    <w:rsid w:val="003F78FF"/>
    <w:rsid w:val="004022F1"/>
    <w:rsid w:val="004058BC"/>
    <w:rsid w:val="00410C7C"/>
    <w:rsid w:val="00412ECC"/>
    <w:rsid w:val="004208B7"/>
    <w:rsid w:val="004362AC"/>
    <w:rsid w:val="00441854"/>
    <w:rsid w:val="00442E58"/>
    <w:rsid w:val="004444EC"/>
    <w:rsid w:val="00446C73"/>
    <w:rsid w:val="00447055"/>
    <w:rsid w:val="00463186"/>
    <w:rsid w:val="00470E42"/>
    <w:rsid w:val="0047637A"/>
    <w:rsid w:val="00476F9B"/>
    <w:rsid w:val="00477B0C"/>
    <w:rsid w:val="00477FE8"/>
    <w:rsid w:val="00487DCC"/>
    <w:rsid w:val="004A08E0"/>
    <w:rsid w:val="004A2544"/>
    <w:rsid w:val="004B3501"/>
    <w:rsid w:val="004B4D6A"/>
    <w:rsid w:val="004C03A8"/>
    <w:rsid w:val="004C0A4A"/>
    <w:rsid w:val="004C34B2"/>
    <w:rsid w:val="004D0B1C"/>
    <w:rsid w:val="004D1E88"/>
    <w:rsid w:val="004D64F2"/>
    <w:rsid w:val="004D6909"/>
    <w:rsid w:val="004F3224"/>
    <w:rsid w:val="004F7A87"/>
    <w:rsid w:val="00505CFE"/>
    <w:rsid w:val="00506CD4"/>
    <w:rsid w:val="005112F2"/>
    <w:rsid w:val="005118A7"/>
    <w:rsid w:val="00511EE2"/>
    <w:rsid w:val="005128E2"/>
    <w:rsid w:val="00517F29"/>
    <w:rsid w:val="00523B08"/>
    <w:rsid w:val="00532E8A"/>
    <w:rsid w:val="00541AA7"/>
    <w:rsid w:val="00545A5D"/>
    <w:rsid w:val="00553C4E"/>
    <w:rsid w:val="00554359"/>
    <w:rsid w:val="005558D9"/>
    <w:rsid w:val="00580B42"/>
    <w:rsid w:val="00591332"/>
    <w:rsid w:val="00593448"/>
    <w:rsid w:val="005934E7"/>
    <w:rsid w:val="00593AA5"/>
    <w:rsid w:val="0059516F"/>
    <w:rsid w:val="005A609D"/>
    <w:rsid w:val="005C5B20"/>
    <w:rsid w:val="005E784E"/>
    <w:rsid w:val="005F0254"/>
    <w:rsid w:val="005F11F6"/>
    <w:rsid w:val="005F1E6F"/>
    <w:rsid w:val="005F2343"/>
    <w:rsid w:val="005F2407"/>
    <w:rsid w:val="005F428E"/>
    <w:rsid w:val="00600347"/>
    <w:rsid w:val="00600674"/>
    <w:rsid w:val="0060135A"/>
    <w:rsid w:val="00601BBB"/>
    <w:rsid w:val="00603EFB"/>
    <w:rsid w:val="00607810"/>
    <w:rsid w:val="0061511A"/>
    <w:rsid w:val="0062014A"/>
    <w:rsid w:val="006222C8"/>
    <w:rsid w:val="00623462"/>
    <w:rsid w:val="00632633"/>
    <w:rsid w:val="00633706"/>
    <w:rsid w:val="00666060"/>
    <w:rsid w:val="00666E85"/>
    <w:rsid w:val="00667FDC"/>
    <w:rsid w:val="00675996"/>
    <w:rsid w:val="00676B5D"/>
    <w:rsid w:val="00677544"/>
    <w:rsid w:val="00682238"/>
    <w:rsid w:val="00684599"/>
    <w:rsid w:val="0069255C"/>
    <w:rsid w:val="006A4CC1"/>
    <w:rsid w:val="006A67FF"/>
    <w:rsid w:val="006B0605"/>
    <w:rsid w:val="006B43BF"/>
    <w:rsid w:val="006D0A22"/>
    <w:rsid w:val="006D31A3"/>
    <w:rsid w:val="006D3595"/>
    <w:rsid w:val="006E05CF"/>
    <w:rsid w:val="006F05CC"/>
    <w:rsid w:val="006F4039"/>
    <w:rsid w:val="006F7578"/>
    <w:rsid w:val="00703994"/>
    <w:rsid w:val="00714D0F"/>
    <w:rsid w:val="007215A2"/>
    <w:rsid w:val="00723217"/>
    <w:rsid w:val="00730796"/>
    <w:rsid w:val="0073349A"/>
    <w:rsid w:val="00737A03"/>
    <w:rsid w:val="007465B6"/>
    <w:rsid w:val="00751F06"/>
    <w:rsid w:val="00753855"/>
    <w:rsid w:val="00753EA5"/>
    <w:rsid w:val="00764BB9"/>
    <w:rsid w:val="00765C4C"/>
    <w:rsid w:val="00790FEE"/>
    <w:rsid w:val="00792C97"/>
    <w:rsid w:val="00792EF9"/>
    <w:rsid w:val="0079478A"/>
    <w:rsid w:val="007A071D"/>
    <w:rsid w:val="007A7218"/>
    <w:rsid w:val="007B520B"/>
    <w:rsid w:val="007B6B35"/>
    <w:rsid w:val="007C0535"/>
    <w:rsid w:val="007C2657"/>
    <w:rsid w:val="007D37A2"/>
    <w:rsid w:val="007D39B2"/>
    <w:rsid w:val="007E33E6"/>
    <w:rsid w:val="007E5D46"/>
    <w:rsid w:val="007E6829"/>
    <w:rsid w:val="007E692F"/>
    <w:rsid w:val="007F1699"/>
    <w:rsid w:val="007F1CF3"/>
    <w:rsid w:val="007F685D"/>
    <w:rsid w:val="00803090"/>
    <w:rsid w:val="00813367"/>
    <w:rsid w:val="008135A4"/>
    <w:rsid w:val="00813CAC"/>
    <w:rsid w:val="008255EA"/>
    <w:rsid w:val="008260F5"/>
    <w:rsid w:val="00837106"/>
    <w:rsid w:val="00842A8A"/>
    <w:rsid w:val="0084313B"/>
    <w:rsid w:val="008451B9"/>
    <w:rsid w:val="00856C25"/>
    <w:rsid w:val="00856D92"/>
    <w:rsid w:val="00865344"/>
    <w:rsid w:val="00867E2A"/>
    <w:rsid w:val="0087747B"/>
    <w:rsid w:val="008834D8"/>
    <w:rsid w:val="00883D2B"/>
    <w:rsid w:val="0088452F"/>
    <w:rsid w:val="00885048"/>
    <w:rsid w:val="00885CC6"/>
    <w:rsid w:val="00886D72"/>
    <w:rsid w:val="0088788E"/>
    <w:rsid w:val="00890B60"/>
    <w:rsid w:val="008912CD"/>
    <w:rsid w:val="008978E2"/>
    <w:rsid w:val="008D6B28"/>
    <w:rsid w:val="008D7BC1"/>
    <w:rsid w:val="008F1740"/>
    <w:rsid w:val="008F2767"/>
    <w:rsid w:val="00900DBB"/>
    <w:rsid w:val="009038CF"/>
    <w:rsid w:val="0090580F"/>
    <w:rsid w:val="00916C70"/>
    <w:rsid w:val="009174F7"/>
    <w:rsid w:val="00922AEE"/>
    <w:rsid w:val="00934F72"/>
    <w:rsid w:val="0094206E"/>
    <w:rsid w:val="009457ED"/>
    <w:rsid w:val="00947BB3"/>
    <w:rsid w:val="0095709B"/>
    <w:rsid w:val="00961FD8"/>
    <w:rsid w:val="00970164"/>
    <w:rsid w:val="00970382"/>
    <w:rsid w:val="009719A7"/>
    <w:rsid w:val="00984113"/>
    <w:rsid w:val="00985790"/>
    <w:rsid w:val="00985835"/>
    <w:rsid w:val="00987D1C"/>
    <w:rsid w:val="009959E1"/>
    <w:rsid w:val="00995FB6"/>
    <w:rsid w:val="009B1D1C"/>
    <w:rsid w:val="009B70AA"/>
    <w:rsid w:val="009B746E"/>
    <w:rsid w:val="009C66CF"/>
    <w:rsid w:val="009D6655"/>
    <w:rsid w:val="009E6742"/>
    <w:rsid w:val="00A01DFF"/>
    <w:rsid w:val="00A2367B"/>
    <w:rsid w:val="00A23B2A"/>
    <w:rsid w:val="00A32D01"/>
    <w:rsid w:val="00A4536A"/>
    <w:rsid w:val="00A4585C"/>
    <w:rsid w:val="00A45AA1"/>
    <w:rsid w:val="00A90E6B"/>
    <w:rsid w:val="00A91E27"/>
    <w:rsid w:val="00AA43F1"/>
    <w:rsid w:val="00AB5E24"/>
    <w:rsid w:val="00AB6EDF"/>
    <w:rsid w:val="00AD2D34"/>
    <w:rsid w:val="00AE7442"/>
    <w:rsid w:val="00AF095D"/>
    <w:rsid w:val="00B022FA"/>
    <w:rsid w:val="00B02E41"/>
    <w:rsid w:val="00B048A7"/>
    <w:rsid w:val="00B127A1"/>
    <w:rsid w:val="00B16450"/>
    <w:rsid w:val="00B16D03"/>
    <w:rsid w:val="00B20988"/>
    <w:rsid w:val="00B25D9C"/>
    <w:rsid w:val="00B3718F"/>
    <w:rsid w:val="00B5151C"/>
    <w:rsid w:val="00B54ED6"/>
    <w:rsid w:val="00B600F6"/>
    <w:rsid w:val="00B71572"/>
    <w:rsid w:val="00B73D75"/>
    <w:rsid w:val="00B747ED"/>
    <w:rsid w:val="00B768FC"/>
    <w:rsid w:val="00BA712D"/>
    <w:rsid w:val="00BB17E0"/>
    <w:rsid w:val="00BC572A"/>
    <w:rsid w:val="00BD375D"/>
    <w:rsid w:val="00BD56F5"/>
    <w:rsid w:val="00BE20AB"/>
    <w:rsid w:val="00BE468D"/>
    <w:rsid w:val="00BF197C"/>
    <w:rsid w:val="00BF67C4"/>
    <w:rsid w:val="00BF6F50"/>
    <w:rsid w:val="00C001CB"/>
    <w:rsid w:val="00C0260C"/>
    <w:rsid w:val="00C05FBD"/>
    <w:rsid w:val="00C070C3"/>
    <w:rsid w:val="00C177B9"/>
    <w:rsid w:val="00C21B7C"/>
    <w:rsid w:val="00C4285B"/>
    <w:rsid w:val="00C4330E"/>
    <w:rsid w:val="00C53BAC"/>
    <w:rsid w:val="00C55440"/>
    <w:rsid w:val="00C575B9"/>
    <w:rsid w:val="00C7334E"/>
    <w:rsid w:val="00C84BBA"/>
    <w:rsid w:val="00C85AF2"/>
    <w:rsid w:val="00C85D7A"/>
    <w:rsid w:val="00C95FE0"/>
    <w:rsid w:val="00CA2026"/>
    <w:rsid w:val="00CA5C0B"/>
    <w:rsid w:val="00CB5557"/>
    <w:rsid w:val="00CC5B09"/>
    <w:rsid w:val="00CD354B"/>
    <w:rsid w:val="00CD4F85"/>
    <w:rsid w:val="00CD6E9A"/>
    <w:rsid w:val="00CE6F03"/>
    <w:rsid w:val="00CF59CD"/>
    <w:rsid w:val="00D01476"/>
    <w:rsid w:val="00D02ACF"/>
    <w:rsid w:val="00D039A1"/>
    <w:rsid w:val="00D04B95"/>
    <w:rsid w:val="00D10514"/>
    <w:rsid w:val="00D3174F"/>
    <w:rsid w:val="00D320A3"/>
    <w:rsid w:val="00D402DB"/>
    <w:rsid w:val="00D426EB"/>
    <w:rsid w:val="00D43BAE"/>
    <w:rsid w:val="00D52A2F"/>
    <w:rsid w:val="00D5695C"/>
    <w:rsid w:val="00D6115C"/>
    <w:rsid w:val="00D7142B"/>
    <w:rsid w:val="00D7554F"/>
    <w:rsid w:val="00D80850"/>
    <w:rsid w:val="00D80BCE"/>
    <w:rsid w:val="00D82EFB"/>
    <w:rsid w:val="00D86E93"/>
    <w:rsid w:val="00D87D9D"/>
    <w:rsid w:val="00D947D4"/>
    <w:rsid w:val="00D953CE"/>
    <w:rsid w:val="00D96453"/>
    <w:rsid w:val="00DA014C"/>
    <w:rsid w:val="00DA0E32"/>
    <w:rsid w:val="00DA6E6A"/>
    <w:rsid w:val="00DB1026"/>
    <w:rsid w:val="00DC0A10"/>
    <w:rsid w:val="00DC1430"/>
    <w:rsid w:val="00DC21B0"/>
    <w:rsid w:val="00DC49B0"/>
    <w:rsid w:val="00DE153D"/>
    <w:rsid w:val="00DE53CE"/>
    <w:rsid w:val="00E01FA0"/>
    <w:rsid w:val="00E05A04"/>
    <w:rsid w:val="00E100B4"/>
    <w:rsid w:val="00E14D3B"/>
    <w:rsid w:val="00E14F2F"/>
    <w:rsid w:val="00E22DFD"/>
    <w:rsid w:val="00E24C0F"/>
    <w:rsid w:val="00E24FBD"/>
    <w:rsid w:val="00E4496E"/>
    <w:rsid w:val="00E52E80"/>
    <w:rsid w:val="00E573C6"/>
    <w:rsid w:val="00E66789"/>
    <w:rsid w:val="00E84124"/>
    <w:rsid w:val="00E92C5D"/>
    <w:rsid w:val="00E96480"/>
    <w:rsid w:val="00EA7F5F"/>
    <w:rsid w:val="00EB4E31"/>
    <w:rsid w:val="00EC225E"/>
    <w:rsid w:val="00EC3304"/>
    <w:rsid w:val="00EC446C"/>
    <w:rsid w:val="00EC5018"/>
    <w:rsid w:val="00ED35B4"/>
    <w:rsid w:val="00ED7CFE"/>
    <w:rsid w:val="00EF2D80"/>
    <w:rsid w:val="00F01EA3"/>
    <w:rsid w:val="00F12379"/>
    <w:rsid w:val="00F1439C"/>
    <w:rsid w:val="00F2326F"/>
    <w:rsid w:val="00F243F2"/>
    <w:rsid w:val="00F27FAD"/>
    <w:rsid w:val="00F3580B"/>
    <w:rsid w:val="00F43857"/>
    <w:rsid w:val="00F53F95"/>
    <w:rsid w:val="00F605FD"/>
    <w:rsid w:val="00F64858"/>
    <w:rsid w:val="00F7768F"/>
    <w:rsid w:val="00F91DEF"/>
    <w:rsid w:val="00F92F07"/>
    <w:rsid w:val="00F94416"/>
    <w:rsid w:val="00FA7F71"/>
    <w:rsid w:val="00FC0F77"/>
    <w:rsid w:val="00FD3F80"/>
    <w:rsid w:val="00FD55EF"/>
    <w:rsid w:val="00FE22A2"/>
    <w:rsid w:val="00FE398B"/>
    <w:rsid w:val="00FE585F"/>
    <w:rsid w:val="00FF0000"/>
    <w:rsid w:val="00FF4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Web 1" w:semiHidden="0" w:unhideWhenUsed="0"/>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97"/>
    <w:rPr>
      <w:rFonts w:ascii="Verdana" w:hAnsi="Verdana"/>
      <w:szCs w:val="24"/>
    </w:rPr>
  </w:style>
  <w:style w:type="paragraph" w:styleId="Ttulo1">
    <w:name w:val="heading 1"/>
    <w:basedOn w:val="Normal"/>
    <w:next w:val="Normal"/>
    <w:link w:val="Ttulo1Car"/>
    <w:qFormat/>
    <w:rsid w:val="00D86E93"/>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semiHidden/>
    <w:unhideWhenUsed/>
    <w:qFormat/>
    <w:rsid w:val="00D86E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7B6B3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00347"/>
    <w:pPr>
      <w:tabs>
        <w:tab w:val="center" w:pos="4252"/>
        <w:tab w:val="right" w:pos="8504"/>
      </w:tabs>
    </w:pPr>
  </w:style>
  <w:style w:type="character" w:customStyle="1" w:styleId="EncabezadoCar">
    <w:name w:val="Encabezado Car"/>
    <w:basedOn w:val="Fuentedeprrafopredeter"/>
    <w:link w:val="Encabezado"/>
    <w:rsid w:val="00600347"/>
    <w:rPr>
      <w:rFonts w:ascii="Verdana" w:hAnsi="Verdana"/>
      <w:sz w:val="24"/>
      <w:szCs w:val="24"/>
    </w:rPr>
  </w:style>
  <w:style w:type="paragraph" w:styleId="Piedepgina">
    <w:name w:val="footer"/>
    <w:basedOn w:val="Normal"/>
    <w:link w:val="PiedepginaCar"/>
    <w:rsid w:val="00600347"/>
    <w:pPr>
      <w:tabs>
        <w:tab w:val="center" w:pos="4252"/>
        <w:tab w:val="right" w:pos="8504"/>
      </w:tabs>
    </w:pPr>
  </w:style>
  <w:style w:type="character" w:customStyle="1" w:styleId="PiedepginaCar">
    <w:name w:val="Pie de página Car"/>
    <w:basedOn w:val="Fuentedeprrafopredeter"/>
    <w:link w:val="Piedepgina"/>
    <w:rsid w:val="00600347"/>
    <w:rPr>
      <w:rFonts w:ascii="Verdana" w:hAnsi="Verdana"/>
      <w:sz w:val="24"/>
      <w:szCs w:val="24"/>
    </w:rPr>
  </w:style>
  <w:style w:type="paragraph" w:styleId="Textodeglobo">
    <w:name w:val="Balloon Text"/>
    <w:basedOn w:val="Normal"/>
    <w:link w:val="TextodegloboCar"/>
    <w:rsid w:val="00600347"/>
    <w:rPr>
      <w:rFonts w:ascii="Tahoma" w:hAnsi="Tahoma" w:cs="Tahoma"/>
      <w:sz w:val="16"/>
      <w:szCs w:val="16"/>
    </w:rPr>
  </w:style>
  <w:style w:type="character" w:customStyle="1" w:styleId="TextodegloboCar">
    <w:name w:val="Texto de globo Car"/>
    <w:basedOn w:val="Fuentedeprrafopredeter"/>
    <w:link w:val="Textodeglobo"/>
    <w:rsid w:val="00600347"/>
    <w:rPr>
      <w:rFonts w:ascii="Tahoma" w:hAnsi="Tahoma" w:cs="Tahoma"/>
      <w:sz w:val="16"/>
      <w:szCs w:val="16"/>
    </w:rPr>
  </w:style>
  <w:style w:type="paragraph" w:styleId="Prrafodelista">
    <w:name w:val="List Paragraph"/>
    <w:basedOn w:val="Normal"/>
    <w:uiPriority w:val="34"/>
    <w:qFormat/>
    <w:rsid w:val="004A2544"/>
    <w:pPr>
      <w:ind w:left="720"/>
      <w:contextualSpacing/>
    </w:pPr>
  </w:style>
  <w:style w:type="table" w:styleId="Tablaconcuadrcula">
    <w:name w:val="Table Grid"/>
    <w:basedOn w:val="Tablanormal"/>
    <w:rsid w:val="00463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3">
    <w:name w:val="Medium Grid 3 Accent 3"/>
    <w:basedOn w:val="Tablanormal"/>
    <w:uiPriority w:val="69"/>
    <w:rsid w:val="001C05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aconvietas">
    <w:name w:val="List Bullet"/>
    <w:basedOn w:val="Normal"/>
    <w:rsid w:val="008135A4"/>
    <w:pPr>
      <w:numPr>
        <w:numId w:val="2"/>
      </w:numPr>
      <w:contextualSpacing/>
    </w:pPr>
  </w:style>
  <w:style w:type="character" w:customStyle="1" w:styleId="Ttulo1Car">
    <w:name w:val="Título 1 Car"/>
    <w:basedOn w:val="Fuentedeprrafopredeter"/>
    <w:link w:val="Ttulo1"/>
    <w:rsid w:val="00D86E93"/>
    <w:rPr>
      <w:rFonts w:ascii="Verdana" w:eastAsiaTheme="majorEastAsia" w:hAnsi="Verdana" w:cstheme="majorBidi"/>
      <w:b/>
      <w:bCs/>
      <w:color w:val="365F91" w:themeColor="accent1" w:themeShade="BF"/>
      <w:sz w:val="28"/>
      <w:szCs w:val="28"/>
    </w:rPr>
  </w:style>
  <w:style w:type="table" w:styleId="Cuadrculamedia3-nfasis1">
    <w:name w:val="Medium Grid 3 Accent 1"/>
    <w:basedOn w:val="Tablanormal"/>
    <w:uiPriority w:val="69"/>
    <w:rsid w:val="00C026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Estilo1">
    <w:name w:val="Estilo1"/>
    <w:basedOn w:val="Normal"/>
    <w:next w:val="Ttulo2"/>
    <w:link w:val="Estilo1Car"/>
    <w:qFormat/>
    <w:rsid w:val="00D86E93"/>
    <w:pPr>
      <w:ind w:left="-1134"/>
    </w:pPr>
    <w:rPr>
      <w:b/>
      <w:sz w:val="22"/>
      <w:szCs w:val="22"/>
    </w:rPr>
  </w:style>
  <w:style w:type="paragraph" w:customStyle="1" w:styleId="Titulo2">
    <w:name w:val="Titulo2"/>
    <w:basedOn w:val="Estilo1"/>
    <w:link w:val="Titulo2Car"/>
    <w:qFormat/>
    <w:rsid w:val="007B6B35"/>
    <w:rPr>
      <w:color w:val="365F91" w:themeColor="accent1" w:themeShade="BF"/>
      <w:sz w:val="26"/>
      <w:szCs w:val="26"/>
    </w:rPr>
  </w:style>
  <w:style w:type="character" w:customStyle="1" w:styleId="Ttulo2Car">
    <w:name w:val="Título 2 Car"/>
    <w:basedOn w:val="Fuentedeprrafopredeter"/>
    <w:link w:val="Ttulo2"/>
    <w:semiHidden/>
    <w:rsid w:val="00D86E93"/>
    <w:rPr>
      <w:rFonts w:asciiTheme="majorHAnsi" w:eastAsiaTheme="majorEastAsia" w:hAnsiTheme="majorHAnsi" w:cstheme="majorBidi"/>
      <w:b/>
      <w:bCs/>
      <w:color w:val="4F81BD" w:themeColor="accent1"/>
      <w:sz w:val="26"/>
      <w:szCs w:val="26"/>
    </w:rPr>
  </w:style>
  <w:style w:type="character" w:customStyle="1" w:styleId="Estilo1Car">
    <w:name w:val="Estilo1 Car"/>
    <w:basedOn w:val="Fuentedeprrafopredeter"/>
    <w:link w:val="Estilo1"/>
    <w:rsid w:val="00D86E93"/>
    <w:rPr>
      <w:rFonts w:ascii="Verdana" w:hAnsi="Verdana"/>
      <w:b/>
      <w:sz w:val="22"/>
      <w:szCs w:val="22"/>
    </w:rPr>
  </w:style>
  <w:style w:type="character" w:customStyle="1" w:styleId="Titulo2Car">
    <w:name w:val="Titulo2 Car"/>
    <w:basedOn w:val="Estilo1Car"/>
    <w:link w:val="Titulo2"/>
    <w:rsid w:val="007B6B35"/>
    <w:rPr>
      <w:rFonts w:ascii="Verdana" w:hAnsi="Verdana"/>
      <w:b/>
      <w:color w:val="365F91" w:themeColor="accent1" w:themeShade="BF"/>
      <w:sz w:val="26"/>
      <w:szCs w:val="26"/>
    </w:rPr>
  </w:style>
  <w:style w:type="paragraph" w:customStyle="1" w:styleId="Ttulo30">
    <w:name w:val="Título3"/>
    <w:basedOn w:val="Normal"/>
    <w:next w:val="Ttulo3"/>
    <w:link w:val="Ttulo3Car0"/>
    <w:qFormat/>
    <w:rsid w:val="007B6B35"/>
    <w:pPr>
      <w:ind w:left="-1134"/>
    </w:pPr>
    <w:rPr>
      <w:b/>
      <w:sz w:val="24"/>
    </w:rPr>
  </w:style>
  <w:style w:type="character" w:styleId="Textodelmarcadordeposicin">
    <w:name w:val="Placeholder Text"/>
    <w:basedOn w:val="Fuentedeprrafopredeter"/>
    <w:uiPriority w:val="99"/>
    <w:semiHidden/>
    <w:rsid w:val="00505CFE"/>
    <w:rPr>
      <w:color w:val="808080"/>
    </w:rPr>
  </w:style>
  <w:style w:type="character" w:customStyle="1" w:styleId="Ttulo3Car">
    <w:name w:val="Título 3 Car"/>
    <w:basedOn w:val="Fuentedeprrafopredeter"/>
    <w:link w:val="Ttulo3"/>
    <w:semiHidden/>
    <w:rsid w:val="007B6B35"/>
    <w:rPr>
      <w:rFonts w:asciiTheme="majorHAnsi" w:eastAsiaTheme="majorEastAsia" w:hAnsiTheme="majorHAnsi" w:cstheme="majorBidi"/>
      <w:b/>
      <w:bCs/>
      <w:color w:val="4F81BD" w:themeColor="accent1"/>
      <w:szCs w:val="24"/>
    </w:rPr>
  </w:style>
  <w:style w:type="character" w:customStyle="1" w:styleId="Ttulo3Car0">
    <w:name w:val="Título3 Car"/>
    <w:basedOn w:val="Fuentedeprrafopredeter"/>
    <w:link w:val="Ttulo30"/>
    <w:rsid w:val="007B6B35"/>
    <w:rPr>
      <w:rFonts w:ascii="Verdana" w:hAnsi="Verdana"/>
      <w:b/>
      <w:sz w:val="24"/>
      <w:szCs w:val="24"/>
    </w:rPr>
  </w:style>
  <w:style w:type="table" w:styleId="Cuadrculamedia3-nfasis2">
    <w:name w:val="Medium Grid 3 Accent 2"/>
    <w:basedOn w:val="Tablanormal"/>
    <w:uiPriority w:val="69"/>
    <w:rsid w:val="00082C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Web 1" w:semiHidden="0" w:unhideWhenUsed="0"/>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97"/>
    <w:rPr>
      <w:rFonts w:ascii="Verdana" w:hAnsi="Verdana"/>
      <w:szCs w:val="24"/>
    </w:rPr>
  </w:style>
  <w:style w:type="paragraph" w:styleId="Ttulo1">
    <w:name w:val="heading 1"/>
    <w:basedOn w:val="Normal"/>
    <w:next w:val="Normal"/>
    <w:link w:val="Ttulo1Car"/>
    <w:qFormat/>
    <w:rsid w:val="00D86E93"/>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semiHidden/>
    <w:unhideWhenUsed/>
    <w:qFormat/>
    <w:rsid w:val="00D86E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7B6B3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00347"/>
    <w:pPr>
      <w:tabs>
        <w:tab w:val="center" w:pos="4252"/>
        <w:tab w:val="right" w:pos="8504"/>
      </w:tabs>
    </w:pPr>
  </w:style>
  <w:style w:type="character" w:customStyle="1" w:styleId="EncabezadoCar">
    <w:name w:val="Encabezado Car"/>
    <w:basedOn w:val="Fuentedeprrafopredeter"/>
    <w:link w:val="Encabezado"/>
    <w:rsid w:val="00600347"/>
    <w:rPr>
      <w:rFonts w:ascii="Verdana" w:hAnsi="Verdana"/>
      <w:sz w:val="24"/>
      <w:szCs w:val="24"/>
    </w:rPr>
  </w:style>
  <w:style w:type="paragraph" w:styleId="Piedepgina">
    <w:name w:val="footer"/>
    <w:basedOn w:val="Normal"/>
    <w:link w:val="PiedepginaCar"/>
    <w:rsid w:val="00600347"/>
    <w:pPr>
      <w:tabs>
        <w:tab w:val="center" w:pos="4252"/>
        <w:tab w:val="right" w:pos="8504"/>
      </w:tabs>
    </w:pPr>
  </w:style>
  <w:style w:type="character" w:customStyle="1" w:styleId="PiedepginaCar">
    <w:name w:val="Pie de página Car"/>
    <w:basedOn w:val="Fuentedeprrafopredeter"/>
    <w:link w:val="Piedepgina"/>
    <w:rsid w:val="00600347"/>
    <w:rPr>
      <w:rFonts w:ascii="Verdana" w:hAnsi="Verdana"/>
      <w:sz w:val="24"/>
      <w:szCs w:val="24"/>
    </w:rPr>
  </w:style>
  <w:style w:type="paragraph" w:styleId="Textodeglobo">
    <w:name w:val="Balloon Text"/>
    <w:basedOn w:val="Normal"/>
    <w:link w:val="TextodegloboCar"/>
    <w:rsid w:val="00600347"/>
    <w:rPr>
      <w:rFonts w:ascii="Tahoma" w:hAnsi="Tahoma" w:cs="Tahoma"/>
      <w:sz w:val="16"/>
      <w:szCs w:val="16"/>
    </w:rPr>
  </w:style>
  <w:style w:type="character" w:customStyle="1" w:styleId="TextodegloboCar">
    <w:name w:val="Texto de globo Car"/>
    <w:basedOn w:val="Fuentedeprrafopredeter"/>
    <w:link w:val="Textodeglobo"/>
    <w:rsid w:val="00600347"/>
    <w:rPr>
      <w:rFonts w:ascii="Tahoma" w:hAnsi="Tahoma" w:cs="Tahoma"/>
      <w:sz w:val="16"/>
      <w:szCs w:val="16"/>
    </w:rPr>
  </w:style>
  <w:style w:type="paragraph" w:styleId="Prrafodelista">
    <w:name w:val="List Paragraph"/>
    <w:basedOn w:val="Normal"/>
    <w:uiPriority w:val="34"/>
    <w:qFormat/>
    <w:rsid w:val="004A2544"/>
    <w:pPr>
      <w:ind w:left="720"/>
      <w:contextualSpacing/>
    </w:pPr>
  </w:style>
  <w:style w:type="table" w:styleId="Tablaconcuadrcula">
    <w:name w:val="Table Grid"/>
    <w:basedOn w:val="Tablanormal"/>
    <w:rsid w:val="00463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3">
    <w:name w:val="Medium Grid 3 Accent 3"/>
    <w:basedOn w:val="Tablanormal"/>
    <w:uiPriority w:val="69"/>
    <w:rsid w:val="001C058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aconvietas">
    <w:name w:val="List Bullet"/>
    <w:basedOn w:val="Normal"/>
    <w:rsid w:val="008135A4"/>
    <w:pPr>
      <w:numPr>
        <w:numId w:val="2"/>
      </w:numPr>
      <w:contextualSpacing/>
    </w:pPr>
  </w:style>
  <w:style w:type="character" w:customStyle="1" w:styleId="Ttulo1Car">
    <w:name w:val="Título 1 Car"/>
    <w:basedOn w:val="Fuentedeprrafopredeter"/>
    <w:link w:val="Ttulo1"/>
    <w:rsid w:val="00D86E93"/>
    <w:rPr>
      <w:rFonts w:ascii="Verdana" w:eastAsiaTheme="majorEastAsia" w:hAnsi="Verdana" w:cstheme="majorBidi"/>
      <w:b/>
      <w:bCs/>
      <w:color w:val="365F91" w:themeColor="accent1" w:themeShade="BF"/>
      <w:sz w:val="28"/>
      <w:szCs w:val="28"/>
    </w:rPr>
  </w:style>
  <w:style w:type="table" w:styleId="Cuadrculamedia3-nfasis1">
    <w:name w:val="Medium Grid 3 Accent 1"/>
    <w:basedOn w:val="Tablanormal"/>
    <w:uiPriority w:val="69"/>
    <w:rsid w:val="00C026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Estilo1">
    <w:name w:val="Estilo1"/>
    <w:basedOn w:val="Normal"/>
    <w:next w:val="Ttulo2"/>
    <w:link w:val="Estilo1Car"/>
    <w:qFormat/>
    <w:rsid w:val="00D86E93"/>
    <w:pPr>
      <w:ind w:left="-1134"/>
    </w:pPr>
    <w:rPr>
      <w:b/>
      <w:sz w:val="22"/>
      <w:szCs w:val="22"/>
    </w:rPr>
  </w:style>
  <w:style w:type="paragraph" w:customStyle="1" w:styleId="Titulo2">
    <w:name w:val="Titulo2"/>
    <w:basedOn w:val="Estilo1"/>
    <w:link w:val="Titulo2Car"/>
    <w:qFormat/>
    <w:rsid w:val="007B6B35"/>
    <w:rPr>
      <w:color w:val="365F91" w:themeColor="accent1" w:themeShade="BF"/>
      <w:sz w:val="26"/>
      <w:szCs w:val="26"/>
    </w:rPr>
  </w:style>
  <w:style w:type="character" w:customStyle="1" w:styleId="Ttulo2Car">
    <w:name w:val="Título 2 Car"/>
    <w:basedOn w:val="Fuentedeprrafopredeter"/>
    <w:link w:val="Ttulo2"/>
    <w:semiHidden/>
    <w:rsid w:val="00D86E93"/>
    <w:rPr>
      <w:rFonts w:asciiTheme="majorHAnsi" w:eastAsiaTheme="majorEastAsia" w:hAnsiTheme="majorHAnsi" w:cstheme="majorBidi"/>
      <w:b/>
      <w:bCs/>
      <w:color w:val="4F81BD" w:themeColor="accent1"/>
      <w:sz w:val="26"/>
      <w:szCs w:val="26"/>
    </w:rPr>
  </w:style>
  <w:style w:type="character" w:customStyle="1" w:styleId="Estilo1Car">
    <w:name w:val="Estilo1 Car"/>
    <w:basedOn w:val="Fuentedeprrafopredeter"/>
    <w:link w:val="Estilo1"/>
    <w:rsid w:val="00D86E93"/>
    <w:rPr>
      <w:rFonts w:ascii="Verdana" w:hAnsi="Verdana"/>
      <w:b/>
      <w:sz w:val="22"/>
      <w:szCs w:val="22"/>
    </w:rPr>
  </w:style>
  <w:style w:type="character" w:customStyle="1" w:styleId="Titulo2Car">
    <w:name w:val="Titulo2 Car"/>
    <w:basedOn w:val="Estilo1Car"/>
    <w:link w:val="Titulo2"/>
    <w:rsid w:val="007B6B35"/>
    <w:rPr>
      <w:rFonts w:ascii="Verdana" w:hAnsi="Verdana"/>
      <w:b/>
      <w:color w:val="365F91" w:themeColor="accent1" w:themeShade="BF"/>
      <w:sz w:val="26"/>
      <w:szCs w:val="26"/>
    </w:rPr>
  </w:style>
  <w:style w:type="paragraph" w:customStyle="1" w:styleId="Ttulo30">
    <w:name w:val="Título3"/>
    <w:basedOn w:val="Normal"/>
    <w:next w:val="Ttulo3"/>
    <w:link w:val="Ttulo3Car0"/>
    <w:qFormat/>
    <w:rsid w:val="007B6B35"/>
    <w:pPr>
      <w:ind w:left="-1134"/>
    </w:pPr>
    <w:rPr>
      <w:b/>
      <w:sz w:val="24"/>
    </w:rPr>
  </w:style>
  <w:style w:type="character" w:styleId="Textodelmarcadordeposicin">
    <w:name w:val="Placeholder Text"/>
    <w:basedOn w:val="Fuentedeprrafopredeter"/>
    <w:uiPriority w:val="99"/>
    <w:semiHidden/>
    <w:rsid w:val="00505CFE"/>
    <w:rPr>
      <w:color w:val="808080"/>
    </w:rPr>
  </w:style>
  <w:style w:type="character" w:customStyle="1" w:styleId="Ttulo3Car">
    <w:name w:val="Título 3 Car"/>
    <w:basedOn w:val="Fuentedeprrafopredeter"/>
    <w:link w:val="Ttulo3"/>
    <w:semiHidden/>
    <w:rsid w:val="007B6B35"/>
    <w:rPr>
      <w:rFonts w:asciiTheme="majorHAnsi" w:eastAsiaTheme="majorEastAsia" w:hAnsiTheme="majorHAnsi" w:cstheme="majorBidi"/>
      <w:b/>
      <w:bCs/>
      <w:color w:val="4F81BD" w:themeColor="accent1"/>
      <w:szCs w:val="24"/>
    </w:rPr>
  </w:style>
  <w:style w:type="character" w:customStyle="1" w:styleId="Ttulo3Car0">
    <w:name w:val="Título3 Car"/>
    <w:basedOn w:val="Fuentedeprrafopredeter"/>
    <w:link w:val="Ttulo30"/>
    <w:rsid w:val="007B6B35"/>
    <w:rPr>
      <w:rFonts w:ascii="Verdana" w:hAnsi="Verdana"/>
      <w:b/>
      <w:sz w:val="24"/>
      <w:szCs w:val="24"/>
    </w:rPr>
  </w:style>
  <w:style w:type="table" w:styleId="Cuadrculamedia3-nfasis2">
    <w:name w:val="Medium Grid 3 Accent 2"/>
    <w:basedOn w:val="Tablanormal"/>
    <w:uiPriority w:val="69"/>
    <w:rsid w:val="00082CA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6BD08-4458-4145-90C7-84334143C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5668</Words>
  <Characters>31174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Soler Cordoba</dc:creator>
  <cp:lastModifiedBy>Maria Jose Mazarro Ramos</cp:lastModifiedBy>
  <cp:revision>10</cp:revision>
  <cp:lastPrinted>2015-05-06T15:32:00Z</cp:lastPrinted>
  <dcterms:created xsi:type="dcterms:W3CDTF">2017-03-30T07:15:00Z</dcterms:created>
  <dcterms:modified xsi:type="dcterms:W3CDTF">2021-02-10T18:13:00Z</dcterms:modified>
</cp:coreProperties>
</file>